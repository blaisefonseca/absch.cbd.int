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0CF" w:rsidRDefault="001E70CF">
      <w:pPr>
        <w:rPr>
          <w:lang w:val="en-CA"/>
        </w:rPr>
      </w:pPr>
    </w:p>
    <w:p w:rsidR="006716E8" w:rsidRPr="006716E8" w:rsidRDefault="00663599" w:rsidP="00264CFB">
      <w:pPr>
        <w:pBdr>
          <w:bottom w:val="single" w:sz="4" w:space="1" w:color="auto"/>
        </w:pBdr>
        <w:rPr>
          <w:b/>
          <w:lang w:val="en-CA"/>
        </w:rPr>
      </w:pPr>
      <w:r>
        <w:rPr>
          <w:b/>
          <w:lang w:val="en-CA"/>
        </w:rPr>
        <w:t xml:space="preserve">Exercise on how to register </w:t>
      </w:r>
      <w:r w:rsidR="006716E8" w:rsidRPr="006716E8">
        <w:rPr>
          <w:b/>
          <w:lang w:val="en-CA"/>
        </w:rPr>
        <w:t>ABS measures</w:t>
      </w:r>
      <w:r>
        <w:rPr>
          <w:b/>
          <w:lang w:val="en-CA"/>
        </w:rPr>
        <w:t xml:space="preserve"> in the ABS-CH</w:t>
      </w:r>
    </w:p>
    <w:p w:rsidR="00663599" w:rsidRPr="00264CFB" w:rsidRDefault="00663599" w:rsidP="006716E8">
      <w:pPr>
        <w:rPr>
          <w:b/>
          <w:i/>
          <w:lang w:val="en-CA"/>
        </w:rPr>
      </w:pPr>
      <w:r w:rsidRPr="006716E8" w:rsidDel="00663599">
        <w:rPr>
          <w:lang w:val="en-CA"/>
        </w:rPr>
        <w:t xml:space="preserve"> </w:t>
      </w:r>
      <w:r w:rsidRPr="00264CFB">
        <w:rPr>
          <w:b/>
          <w:i/>
          <w:lang w:val="en-CA"/>
        </w:rPr>
        <w:t>Part 1: Initial ABS measures</w:t>
      </w:r>
    </w:p>
    <w:p w:rsidR="006716E8" w:rsidRPr="006716E8" w:rsidRDefault="00663599" w:rsidP="006716E8">
      <w:pPr>
        <w:rPr>
          <w:lang w:val="en-CA"/>
        </w:rPr>
      </w:pPr>
      <w:r>
        <w:rPr>
          <w:lang w:val="en-CA"/>
        </w:rPr>
        <w:t>I</w:t>
      </w:r>
      <w:r w:rsidRPr="006716E8">
        <w:rPr>
          <w:lang w:val="en-CA"/>
        </w:rPr>
        <w:t>n 2007</w:t>
      </w:r>
      <w:r>
        <w:rPr>
          <w:lang w:val="en-CA"/>
        </w:rPr>
        <w:t>,</w:t>
      </w:r>
      <w:r w:rsidRPr="006716E8">
        <w:rPr>
          <w:lang w:val="en-CA"/>
        </w:rPr>
        <w:t xml:space="preserve"> before the entry into force of the Nagoya Protocol</w:t>
      </w:r>
      <w:r>
        <w:rPr>
          <w:lang w:val="en-CA"/>
        </w:rPr>
        <w:t>,</w:t>
      </w:r>
      <w:r w:rsidRPr="006716E8">
        <w:rPr>
          <w:lang w:val="en-CA"/>
        </w:rPr>
        <w:t xml:space="preserve"> </w:t>
      </w:r>
      <w:r w:rsidR="006716E8" w:rsidRPr="006716E8">
        <w:rPr>
          <w:lang w:val="en-CA"/>
        </w:rPr>
        <w:t xml:space="preserve">Middle-earth had </w:t>
      </w:r>
      <w:r>
        <w:rPr>
          <w:lang w:val="en-CA"/>
        </w:rPr>
        <w:t>developed a national framework to deal with access and benefit sharing issues</w:t>
      </w:r>
      <w:ins w:id="0" w:author="bgomez" w:date="2014-10-08T19:28:00Z">
        <w:r w:rsidR="00264CFB">
          <w:rPr>
            <w:lang w:val="en-CA"/>
          </w:rPr>
          <w:t xml:space="preserve"> </w:t>
        </w:r>
      </w:ins>
      <w:bookmarkStart w:id="1" w:name="_GoBack"/>
      <w:bookmarkEnd w:id="1"/>
      <w:r w:rsidR="006716E8" w:rsidRPr="006716E8">
        <w:rPr>
          <w:lang w:val="en-CA"/>
        </w:rPr>
        <w:t>(</w:t>
      </w:r>
      <w:r w:rsidR="006716E8" w:rsidRPr="006716E8">
        <w:rPr>
          <w:b/>
          <w:lang w:val="en-CA"/>
        </w:rPr>
        <w:t>Law 3/333 on access and benefit-sharing).</w:t>
      </w:r>
      <w:r w:rsidR="006716E8" w:rsidRPr="006716E8">
        <w:rPr>
          <w:lang w:val="en-CA"/>
        </w:rPr>
        <w:t xml:space="preserve"> The law entered int</w:t>
      </w:r>
      <w:r w:rsidR="00C70D25">
        <w:rPr>
          <w:lang w:val="en-CA"/>
        </w:rPr>
        <w:t>o force on</w:t>
      </w:r>
      <w:r w:rsidR="006716E8" w:rsidRPr="006716E8">
        <w:rPr>
          <w:lang w:val="en-CA"/>
        </w:rPr>
        <w:t xml:space="preserve"> </w:t>
      </w:r>
      <w:r w:rsidR="00DB0EF8" w:rsidRPr="006716E8">
        <w:rPr>
          <w:lang w:val="en-CA"/>
        </w:rPr>
        <w:t xml:space="preserve">September </w:t>
      </w:r>
      <w:r w:rsidR="00DB0EF8">
        <w:rPr>
          <w:lang w:val="en-CA"/>
        </w:rPr>
        <w:t xml:space="preserve">1 </w:t>
      </w:r>
      <w:r w:rsidR="006716E8" w:rsidRPr="006716E8">
        <w:rPr>
          <w:lang w:val="en-CA"/>
        </w:rPr>
        <w:t>2007 and its main provisions are the following:</w:t>
      </w:r>
    </w:p>
    <w:p w:rsidR="006716E8" w:rsidRDefault="006716E8" w:rsidP="006716E8">
      <w:pPr>
        <w:pStyle w:val="ListParagraph"/>
        <w:numPr>
          <w:ilvl w:val="0"/>
          <w:numId w:val="1"/>
        </w:numPr>
      </w:pPr>
      <w:r>
        <w:t>Article 2 defines issues related to the scope of the measure which deals with all magic genetic resources in Middle Earth and which includes some provisions regarding magic knowledge associated with genetic resources</w:t>
      </w:r>
      <w:r w:rsidR="00C70D25">
        <w:t xml:space="preserve"> from Elf local communities</w:t>
      </w:r>
      <w:r>
        <w:t>.</w:t>
      </w:r>
    </w:p>
    <w:p w:rsidR="006716E8" w:rsidRDefault="00C70D25" w:rsidP="006716E8">
      <w:pPr>
        <w:pStyle w:val="ListParagraph"/>
        <w:numPr>
          <w:ilvl w:val="0"/>
          <w:numId w:val="1"/>
        </w:numPr>
      </w:pPr>
      <w:r>
        <w:t>Article 3 establishes the appropriate C</w:t>
      </w:r>
      <w:r w:rsidR="00DB0EF8">
        <w:t xml:space="preserve">ompetent </w:t>
      </w:r>
      <w:r>
        <w:t>N</w:t>
      </w:r>
      <w:r w:rsidR="00DB0EF8">
        <w:t xml:space="preserve">ational </w:t>
      </w:r>
      <w:r>
        <w:t>A</w:t>
      </w:r>
      <w:r w:rsidR="00DB0EF8">
        <w:t>uthority (</w:t>
      </w:r>
      <w:r w:rsidR="00663599">
        <w:t>CN</w:t>
      </w:r>
      <w:r w:rsidR="00235A69">
        <w:t>A</w:t>
      </w:r>
      <w:r w:rsidR="00663599">
        <w:t>)</w:t>
      </w:r>
      <w:r w:rsidR="00DB0EF8">
        <w:t>)</w:t>
      </w:r>
      <w:r>
        <w:t xml:space="preserve"> for granting access to different magic genetic resources.</w:t>
      </w:r>
    </w:p>
    <w:p w:rsidR="006716E8" w:rsidRDefault="006716E8" w:rsidP="006716E8">
      <w:pPr>
        <w:pStyle w:val="ListParagraph"/>
        <w:numPr>
          <w:ilvl w:val="0"/>
          <w:numId w:val="1"/>
        </w:numPr>
      </w:pPr>
      <w:r>
        <w:t>Articles 3-6 deal with access to genetic resources in general. Article 6 includes some provisions about access for non-commercial research.</w:t>
      </w:r>
    </w:p>
    <w:p w:rsidR="006716E8" w:rsidRDefault="006716E8" w:rsidP="006716E8">
      <w:pPr>
        <w:pStyle w:val="ListParagraph"/>
        <w:numPr>
          <w:ilvl w:val="0"/>
          <w:numId w:val="1"/>
        </w:numPr>
      </w:pPr>
      <w:r>
        <w:t>Articles 8-10 address access to magic knowledge from Elf communities.</w:t>
      </w:r>
    </w:p>
    <w:p w:rsidR="006716E8" w:rsidRDefault="006716E8" w:rsidP="006716E8">
      <w:pPr>
        <w:pStyle w:val="ListParagraph"/>
        <w:numPr>
          <w:ilvl w:val="0"/>
          <w:numId w:val="1"/>
        </w:numPr>
      </w:pPr>
      <w:r>
        <w:t>Article 11 deals with benefit-sharing</w:t>
      </w:r>
    </w:p>
    <w:p w:rsidR="006716E8" w:rsidRDefault="006716E8" w:rsidP="006716E8">
      <w:pPr>
        <w:pStyle w:val="ListParagraph"/>
        <w:numPr>
          <w:ilvl w:val="0"/>
          <w:numId w:val="1"/>
        </w:numPr>
      </w:pPr>
      <w:r>
        <w:t>Article 12 includes measures to ensure compliance with</w:t>
      </w:r>
      <w:r w:rsidR="00C70D25">
        <w:t xml:space="preserve"> Law 3/333</w:t>
      </w:r>
      <w:r>
        <w:t>.</w:t>
      </w:r>
    </w:p>
    <w:p w:rsidR="006716E8" w:rsidRDefault="006716E8" w:rsidP="006716E8">
      <w:pPr>
        <w:rPr>
          <w:lang w:val="en-CA"/>
        </w:rPr>
      </w:pPr>
      <w:r w:rsidRPr="006716E8">
        <w:rPr>
          <w:lang w:val="en-CA"/>
        </w:rPr>
        <w:t>The original measure</w:t>
      </w:r>
      <w:r w:rsidR="00036F8F">
        <w:rPr>
          <w:lang w:val="en-CA"/>
        </w:rPr>
        <w:t>s are</w:t>
      </w:r>
      <w:r w:rsidRPr="006716E8">
        <w:rPr>
          <w:lang w:val="en-CA"/>
        </w:rPr>
        <w:t xml:space="preserve"> </w:t>
      </w:r>
      <w:r w:rsidR="00DB0EF8">
        <w:rPr>
          <w:lang w:val="en-CA"/>
        </w:rPr>
        <w:t xml:space="preserve">written </w:t>
      </w:r>
      <w:r w:rsidRPr="006716E8">
        <w:rPr>
          <w:lang w:val="en-CA"/>
        </w:rPr>
        <w:t xml:space="preserve">in </w:t>
      </w:r>
      <w:r w:rsidR="00DB0EF8">
        <w:rPr>
          <w:lang w:val="en-CA"/>
        </w:rPr>
        <w:t xml:space="preserve">the local language, </w:t>
      </w:r>
      <w:proofErr w:type="spellStart"/>
      <w:r w:rsidRPr="006716E8">
        <w:rPr>
          <w:lang w:val="en-CA"/>
        </w:rPr>
        <w:t>Raetho</w:t>
      </w:r>
      <w:proofErr w:type="spellEnd"/>
      <w:r w:rsidRPr="006716E8">
        <w:rPr>
          <w:lang w:val="en-CA"/>
        </w:rPr>
        <w:t>-Romance, but Middle</w:t>
      </w:r>
      <w:r w:rsidR="00DB0EF8">
        <w:rPr>
          <w:lang w:val="en-CA"/>
        </w:rPr>
        <w:t>-</w:t>
      </w:r>
      <w:r w:rsidRPr="006716E8">
        <w:rPr>
          <w:lang w:val="en-CA"/>
        </w:rPr>
        <w:t>earth has</w:t>
      </w:r>
      <w:r w:rsidR="00DB0EF8">
        <w:rPr>
          <w:lang w:val="en-CA"/>
        </w:rPr>
        <w:t xml:space="preserve"> provided</w:t>
      </w:r>
      <w:r w:rsidRPr="006716E8">
        <w:rPr>
          <w:lang w:val="en-CA"/>
        </w:rPr>
        <w:t xml:space="preserve"> a courtesy translation of the measure</w:t>
      </w:r>
      <w:r w:rsidR="00DB0EF8">
        <w:rPr>
          <w:lang w:val="en-CA"/>
        </w:rPr>
        <w:t>s</w:t>
      </w:r>
      <w:r w:rsidRPr="006716E8">
        <w:rPr>
          <w:lang w:val="en-CA"/>
        </w:rPr>
        <w:t xml:space="preserve"> in English.</w:t>
      </w:r>
    </w:p>
    <w:p w:rsidR="00663599" w:rsidRPr="00264CFB" w:rsidRDefault="00663599" w:rsidP="00264CFB">
      <w:pPr>
        <w:pBdr>
          <w:top w:val="single" w:sz="4" w:space="1" w:color="auto"/>
          <w:left w:val="single" w:sz="4" w:space="4" w:color="auto"/>
          <w:bottom w:val="single" w:sz="4" w:space="1" w:color="auto"/>
          <w:right w:val="single" w:sz="4" w:space="4" w:color="auto"/>
        </w:pBdr>
        <w:rPr>
          <w:i/>
          <w:lang w:val="en-CA"/>
        </w:rPr>
      </w:pPr>
      <w:r w:rsidRPr="00264CFB">
        <w:rPr>
          <w:i/>
          <w:lang w:val="en-CA"/>
        </w:rPr>
        <w:t>Instructions for the exercise:</w:t>
      </w:r>
    </w:p>
    <w:p w:rsidR="00663599" w:rsidRPr="00264CFB" w:rsidRDefault="00663599" w:rsidP="00264CFB">
      <w:pPr>
        <w:pBdr>
          <w:top w:val="single" w:sz="4" w:space="1" w:color="auto"/>
          <w:left w:val="single" w:sz="4" w:space="4" w:color="auto"/>
          <w:bottom w:val="single" w:sz="4" w:space="1" w:color="auto"/>
          <w:right w:val="single" w:sz="4" w:space="4" w:color="auto"/>
        </w:pBdr>
        <w:rPr>
          <w:i/>
          <w:lang w:val="en-CA"/>
        </w:rPr>
      </w:pPr>
      <w:r w:rsidRPr="00264CFB">
        <w:rPr>
          <w:i/>
          <w:lang w:val="en-CA"/>
        </w:rPr>
        <w:t>-Complete the common format on ABS measures</w:t>
      </w:r>
      <w:r w:rsidR="004861C3" w:rsidRPr="004861C3">
        <w:rPr>
          <w:i/>
          <w:lang w:val="en-CA"/>
        </w:rPr>
        <w:t xml:space="preserve"> </w:t>
      </w:r>
      <w:r w:rsidR="004861C3">
        <w:rPr>
          <w:i/>
          <w:lang w:val="en-CA"/>
        </w:rPr>
        <w:t>with the information provided</w:t>
      </w:r>
    </w:p>
    <w:p w:rsidR="00663599" w:rsidRPr="00264CFB" w:rsidRDefault="00663599" w:rsidP="00663599">
      <w:pPr>
        <w:rPr>
          <w:b/>
          <w:i/>
          <w:lang w:val="en-CA"/>
        </w:rPr>
      </w:pPr>
      <w:r w:rsidRPr="00264CFB">
        <w:rPr>
          <w:b/>
          <w:i/>
          <w:lang w:val="en-CA"/>
        </w:rPr>
        <w:t xml:space="preserve">Part 2: </w:t>
      </w:r>
      <w:r w:rsidR="00235A69">
        <w:rPr>
          <w:b/>
          <w:i/>
          <w:lang w:val="en-CA"/>
        </w:rPr>
        <w:t>Amendments of</w:t>
      </w:r>
      <w:r w:rsidRPr="00264CFB">
        <w:rPr>
          <w:b/>
          <w:i/>
          <w:lang w:val="en-CA"/>
        </w:rPr>
        <w:t xml:space="preserve"> ABS measures </w:t>
      </w:r>
    </w:p>
    <w:p w:rsidR="006716E8" w:rsidRPr="006716E8" w:rsidRDefault="00663599" w:rsidP="006716E8">
      <w:pPr>
        <w:rPr>
          <w:lang w:val="en-CA"/>
        </w:rPr>
      </w:pPr>
      <w:r>
        <w:rPr>
          <w:lang w:val="en-CA"/>
        </w:rPr>
        <w:t>The</w:t>
      </w:r>
      <w:r w:rsidRPr="006716E8">
        <w:rPr>
          <w:lang w:val="en-CA"/>
        </w:rPr>
        <w:t xml:space="preserve"> government</w:t>
      </w:r>
      <w:r>
        <w:rPr>
          <w:lang w:val="en-CA"/>
        </w:rPr>
        <w:t xml:space="preserve"> of Middle-earth</w:t>
      </w:r>
      <w:r w:rsidRPr="006716E8">
        <w:rPr>
          <w:lang w:val="en-CA"/>
        </w:rPr>
        <w:t xml:space="preserve"> ratified the Nagoya Protocol </w:t>
      </w:r>
      <w:r w:rsidR="002F3964">
        <w:rPr>
          <w:lang w:val="en-CA"/>
        </w:rPr>
        <w:t>in 2014 and</w:t>
      </w:r>
      <w:r w:rsidR="004861C3">
        <w:rPr>
          <w:lang w:val="en-CA"/>
        </w:rPr>
        <w:t>,</w:t>
      </w:r>
      <w:r w:rsidR="002F3964">
        <w:rPr>
          <w:lang w:val="en-CA"/>
        </w:rPr>
        <w:t xml:space="preserve"> for this </w:t>
      </w:r>
      <w:proofErr w:type="gramStart"/>
      <w:r w:rsidR="002F3964">
        <w:rPr>
          <w:lang w:val="en-CA"/>
        </w:rPr>
        <w:t>reason,</w:t>
      </w:r>
      <w:proofErr w:type="gramEnd"/>
      <w:r w:rsidR="002F3964">
        <w:rPr>
          <w:lang w:val="en-CA"/>
        </w:rPr>
        <w:t xml:space="preserve"> it had to adjust its</w:t>
      </w:r>
      <w:r w:rsidRPr="006716E8">
        <w:rPr>
          <w:lang w:val="en-CA"/>
        </w:rPr>
        <w:t xml:space="preserve"> legal framework to implement the Nagoya Protocol provisions. </w:t>
      </w:r>
      <w:r w:rsidR="00C70D25">
        <w:rPr>
          <w:lang w:val="en-CA"/>
        </w:rPr>
        <w:t xml:space="preserve">As a Party to the </w:t>
      </w:r>
      <w:r w:rsidR="006716E8" w:rsidRPr="006716E8">
        <w:rPr>
          <w:lang w:val="en-CA"/>
        </w:rPr>
        <w:t>Nagoya Protocol</w:t>
      </w:r>
      <w:r w:rsidR="00C70D25">
        <w:rPr>
          <w:lang w:val="en-CA"/>
        </w:rPr>
        <w:t>,</w:t>
      </w:r>
      <w:r w:rsidR="006716E8" w:rsidRPr="006716E8">
        <w:rPr>
          <w:lang w:val="en-CA"/>
        </w:rPr>
        <w:t xml:space="preserve"> Middle-earth</w:t>
      </w:r>
      <w:r w:rsidR="00C70D25">
        <w:rPr>
          <w:lang w:val="en-CA"/>
        </w:rPr>
        <w:t xml:space="preserve"> has</w:t>
      </w:r>
      <w:r w:rsidR="006716E8" w:rsidRPr="006716E8">
        <w:rPr>
          <w:lang w:val="en-CA"/>
        </w:rPr>
        <w:t xml:space="preserve"> adopted a new law (Law 4/444) to make sure that they comply with the Nagoya Protocol in matters related to compliance (particularly Articles 15-18 of the Nagoya Protocol). The new law amends Article 12 of Law 3/333.</w:t>
      </w:r>
    </w:p>
    <w:p w:rsidR="006716E8" w:rsidRDefault="006716E8" w:rsidP="006716E8">
      <w:pPr>
        <w:rPr>
          <w:lang w:val="en-CA"/>
        </w:rPr>
      </w:pPr>
      <w:r w:rsidRPr="006716E8">
        <w:rPr>
          <w:lang w:val="en-CA"/>
        </w:rPr>
        <w:t>The new law entered</w:t>
      </w:r>
      <w:r w:rsidR="00036F8F">
        <w:rPr>
          <w:lang w:val="en-CA"/>
        </w:rPr>
        <w:t xml:space="preserve"> into force th</w:t>
      </w:r>
      <w:r w:rsidR="00746A5E">
        <w:rPr>
          <w:lang w:val="en-CA"/>
        </w:rPr>
        <w:t>e 12 October 2014 and has only 5</w:t>
      </w:r>
      <w:r w:rsidR="00036F8F">
        <w:rPr>
          <w:lang w:val="en-CA"/>
        </w:rPr>
        <w:t xml:space="preserve"> articles:</w:t>
      </w:r>
    </w:p>
    <w:p w:rsidR="00036F8F" w:rsidRDefault="00036F8F" w:rsidP="00036F8F">
      <w:pPr>
        <w:pStyle w:val="ListParagraph"/>
        <w:numPr>
          <w:ilvl w:val="0"/>
          <w:numId w:val="4"/>
        </w:numPr>
        <w:rPr>
          <w:lang w:val="en-CA"/>
        </w:rPr>
      </w:pPr>
      <w:r>
        <w:rPr>
          <w:lang w:val="en-CA"/>
        </w:rPr>
        <w:t>Article 1: scope</w:t>
      </w:r>
    </w:p>
    <w:p w:rsidR="00036F8F" w:rsidRDefault="00036F8F" w:rsidP="00036F8F">
      <w:pPr>
        <w:pStyle w:val="ListParagraph"/>
        <w:numPr>
          <w:ilvl w:val="0"/>
          <w:numId w:val="4"/>
        </w:numPr>
        <w:rPr>
          <w:lang w:val="en-CA"/>
        </w:rPr>
      </w:pPr>
      <w:r>
        <w:rPr>
          <w:lang w:val="en-CA"/>
        </w:rPr>
        <w:t>Article 2: Compliance with national ABS measures</w:t>
      </w:r>
    </w:p>
    <w:p w:rsidR="00036F8F" w:rsidRDefault="00036F8F" w:rsidP="00036F8F">
      <w:pPr>
        <w:pStyle w:val="ListParagraph"/>
        <w:numPr>
          <w:ilvl w:val="0"/>
          <w:numId w:val="4"/>
        </w:numPr>
        <w:rPr>
          <w:lang w:val="en-CA"/>
        </w:rPr>
      </w:pPr>
      <w:r>
        <w:rPr>
          <w:lang w:val="en-CA"/>
        </w:rPr>
        <w:t>Article 3: Establishment of checkpoints</w:t>
      </w:r>
    </w:p>
    <w:p w:rsidR="00036F8F" w:rsidRDefault="00036F8F" w:rsidP="00036F8F">
      <w:pPr>
        <w:pStyle w:val="ListParagraph"/>
        <w:numPr>
          <w:ilvl w:val="0"/>
          <w:numId w:val="4"/>
        </w:numPr>
        <w:rPr>
          <w:lang w:val="en-CA"/>
        </w:rPr>
      </w:pPr>
      <w:r>
        <w:rPr>
          <w:lang w:val="en-CA"/>
        </w:rPr>
        <w:t>Article 4: Monitoring the utilization of magic genetic resources</w:t>
      </w:r>
    </w:p>
    <w:p w:rsidR="00036F8F" w:rsidRPr="00036F8F" w:rsidRDefault="00036F8F" w:rsidP="00036F8F">
      <w:pPr>
        <w:pStyle w:val="ListParagraph"/>
        <w:numPr>
          <w:ilvl w:val="0"/>
          <w:numId w:val="4"/>
        </w:numPr>
        <w:rPr>
          <w:lang w:val="en-CA"/>
        </w:rPr>
      </w:pPr>
      <w:r>
        <w:rPr>
          <w:lang w:val="en-CA"/>
        </w:rPr>
        <w:t>Article 5: Compliance with mutually agreed terms</w:t>
      </w:r>
    </w:p>
    <w:p w:rsidR="006716E8" w:rsidRDefault="006716E8" w:rsidP="006716E8">
      <w:pPr>
        <w:rPr>
          <w:lang w:val="en-CA"/>
        </w:rPr>
      </w:pPr>
      <w:r w:rsidRPr="006716E8">
        <w:rPr>
          <w:lang w:val="en-CA"/>
        </w:rPr>
        <w:lastRenderedPageBreak/>
        <w:t>Middle</w:t>
      </w:r>
      <w:r w:rsidR="00DB0EF8">
        <w:rPr>
          <w:lang w:val="en-CA"/>
        </w:rPr>
        <w:t>-</w:t>
      </w:r>
      <w:r w:rsidRPr="006716E8">
        <w:rPr>
          <w:lang w:val="en-CA"/>
        </w:rPr>
        <w:t>earth has also developed some guidelines</w:t>
      </w:r>
      <w:r w:rsidR="000738DA">
        <w:rPr>
          <w:lang w:val="en-CA"/>
        </w:rPr>
        <w:t xml:space="preserve"> on benefit-sharing</w:t>
      </w:r>
      <w:r w:rsidRPr="006716E8">
        <w:rPr>
          <w:lang w:val="en-CA"/>
        </w:rPr>
        <w:t xml:space="preserve"> which are still in draft form to provide further guidance regarding the sharing of benefits</w:t>
      </w:r>
      <w:r w:rsidR="00C70D25">
        <w:rPr>
          <w:lang w:val="en-CA"/>
        </w:rPr>
        <w:t xml:space="preserve"> derived from the utilization of magic genetic resources and associated magic knowledge</w:t>
      </w:r>
      <w:r w:rsidRPr="006716E8">
        <w:rPr>
          <w:lang w:val="en-CA"/>
        </w:rPr>
        <w:t xml:space="preserve">. The guidelines are meant to </w:t>
      </w:r>
      <w:r w:rsidR="00C70D25">
        <w:rPr>
          <w:lang w:val="en-CA"/>
        </w:rPr>
        <w:t xml:space="preserve">support </w:t>
      </w:r>
      <w:r w:rsidRPr="006716E8">
        <w:rPr>
          <w:lang w:val="en-CA"/>
        </w:rPr>
        <w:t>the application of Article 11 of Law 3/333</w:t>
      </w:r>
      <w:r w:rsidR="00C70D25">
        <w:rPr>
          <w:lang w:val="en-CA"/>
        </w:rPr>
        <w:t>.</w:t>
      </w:r>
    </w:p>
    <w:p w:rsidR="00036F8F" w:rsidRPr="006716E8" w:rsidRDefault="00DB0EF8" w:rsidP="00036F8F">
      <w:pPr>
        <w:rPr>
          <w:lang w:val="en-CA"/>
        </w:rPr>
      </w:pPr>
      <w:r>
        <w:rPr>
          <w:lang w:val="en-CA"/>
        </w:rPr>
        <w:t>Once again, t</w:t>
      </w:r>
      <w:r w:rsidR="00036F8F" w:rsidRPr="006716E8">
        <w:rPr>
          <w:lang w:val="en-CA"/>
        </w:rPr>
        <w:t>he original measure</w:t>
      </w:r>
      <w:r w:rsidR="00036F8F">
        <w:rPr>
          <w:lang w:val="en-CA"/>
        </w:rPr>
        <w:t>s are</w:t>
      </w:r>
      <w:r w:rsidR="00036F8F" w:rsidRPr="006716E8">
        <w:rPr>
          <w:lang w:val="en-CA"/>
        </w:rPr>
        <w:t xml:space="preserve"> </w:t>
      </w:r>
      <w:r>
        <w:rPr>
          <w:lang w:val="en-CA"/>
        </w:rPr>
        <w:t xml:space="preserve">written </w:t>
      </w:r>
      <w:r w:rsidRPr="006716E8">
        <w:rPr>
          <w:lang w:val="en-CA"/>
        </w:rPr>
        <w:t xml:space="preserve">in </w:t>
      </w:r>
      <w:r>
        <w:rPr>
          <w:lang w:val="en-CA"/>
        </w:rPr>
        <w:t>the local language,</w:t>
      </w:r>
      <w:r w:rsidR="00036F8F" w:rsidRPr="006716E8">
        <w:rPr>
          <w:lang w:val="en-CA"/>
        </w:rPr>
        <w:t xml:space="preserve"> </w:t>
      </w:r>
      <w:proofErr w:type="spellStart"/>
      <w:r w:rsidR="00036F8F" w:rsidRPr="006716E8">
        <w:rPr>
          <w:lang w:val="en-CA"/>
        </w:rPr>
        <w:t>Raetho</w:t>
      </w:r>
      <w:proofErr w:type="spellEnd"/>
      <w:r w:rsidR="00036F8F" w:rsidRPr="006716E8">
        <w:rPr>
          <w:lang w:val="en-CA"/>
        </w:rPr>
        <w:t xml:space="preserve">-Romance, but Middle earth has </w:t>
      </w:r>
      <w:r>
        <w:rPr>
          <w:lang w:val="en-CA"/>
        </w:rPr>
        <w:t xml:space="preserve">provided </w:t>
      </w:r>
      <w:r w:rsidR="00036F8F" w:rsidRPr="006716E8">
        <w:rPr>
          <w:lang w:val="en-CA"/>
        </w:rPr>
        <w:t>a courtesy translation of the measure in English.</w:t>
      </w:r>
    </w:p>
    <w:p w:rsidR="002F3964" w:rsidRPr="0053010F" w:rsidRDefault="002F3964" w:rsidP="002F3964">
      <w:pPr>
        <w:pBdr>
          <w:top w:val="single" w:sz="4" w:space="1" w:color="auto"/>
          <w:left w:val="single" w:sz="4" w:space="4" w:color="auto"/>
          <w:bottom w:val="single" w:sz="4" w:space="1" w:color="auto"/>
          <w:right w:val="single" w:sz="4" w:space="4" w:color="auto"/>
        </w:pBdr>
        <w:rPr>
          <w:i/>
          <w:lang w:val="en-CA"/>
        </w:rPr>
      </w:pPr>
      <w:r w:rsidRPr="0053010F">
        <w:rPr>
          <w:i/>
          <w:lang w:val="en-CA"/>
        </w:rPr>
        <w:t>Instructions for the exercise:</w:t>
      </w:r>
    </w:p>
    <w:p w:rsidR="002F3964" w:rsidRPr="0053010F" w:rsidRDefault="002F3964" w:rsidP="002F3964">
      <w:pPr>
        <w:pBdr>
          <w:top w:val="single" w:sz="4" w:space="1" w:color="auto"/>
          <w:left w:val="single" w:sz="4" w:space="4" w:color="auto"/>
          <w:bottom w:val="single" w:sz="4" w:space="1" w:color="auto"/>
          <w:right w:val="single" w:sz="4" w:space="4" w:color="auto"/>
        </w:pBdr>
        <w:rPr>
          <w:i/>
          <w:lang w:val="en-CA"/>
        </w:rPr>
      </w:pPr>
      <w:r w:rsidRPr="0053010F">
        <w:rPr>
          <w:i/>
          <w:lang w:val="en-CA"/>
        </w:rPr>
        <w:t>-Complete the common format on ABS measures</w:t>
      </w:r>
      <w:r w:rsidR="004861C3" w:rsidRPr="004861C3">
        <w:rPr>
          <w:i/>
          <w:lang w:val="en-CA"/>
        </w:rPr>
        <w:t xml:space="preserve"> </w:t>
      </w:r>
      <w:r w:rsidR="004861C3">
        <w:rPr>
          <w:i/>
          <w:lang w:val="en-CA"/>
        </w:rPr>
        <w:t>with the information provided</w:t>
      </w:r>
    </w:p>
    <w:p w:rsidR="00C70D25" w:rsidRPr="006716E8" w:rsidRDefault="00C70D25" w:rsidP="006716E8">
      <w:pPr>
        <w:rPr>
          <w:lang w:val="en-CA"/>
        </w:rPr>
      </w:pPr>
    </w:p>
    <w:p w:rsidR="00C70D25" w:rsidRPr="00264CFB" w:rsidRDefault="00AD3963" w:rsidP="00C70D25">
      <w:pPr>
        <w:rPr>
          <w:b/>
          <w:i/>
          <w:lang w:val="en-CA"/>
        </w:rPr>
      </w:pPr>
      <w:r w:rsidRPr="00264CFB">
        <w:rPr>
          <w:b/>
          <w:i/>
          <w:lang w:val="en-CA"/>
        </w:rPr>
        <w:t xml:space="preserve">Part 3: Establishing a </w:t>
      </w:r>
      <w:r w:rsidR="00C70D25" w:rsidRPr="00264CFB">
        <w:rPr>
          <w:b/>
          <w:i/>
          <w:lang w:val="en-CA"/>
        </w:rPr>
        <w:t>Competent National Authority (CNA)</w:t>
      </w:r>
    </w:p>
    <w:p w:rsidR="00C70D25" w:rsidRPr="006716E8" w:rsidRDefault="00C70D25" w:rsidP="00C70D25">
      <w:pPr>
        <w:rPr>
          <w:lang w:val="en-CA"/>
        </w:rPr>
      </w:pPr>
      <w:r w:rsidRPr="006716E8">
        <w:rPr>
          <w:lang w:val="en-CA"/>
        </w:rPr>
        <w:t xml:space="preserve">Law 3/333 on access and benefit-sharing includes in </w:t>
      </w:r>
      <w:r w:rsidR="00AD3963">
        <w:rPr>
          <w:lang w:val="en-CA"/>
        </w:rPr>
        <w:t xml:space="preserve">its </w:t>
      </w:r>
      <w:r w:rsidRPr="006716E8">
        <w:rPr>
          <w:lang w:val="en-CA"/>
        </w:rPr>
        <w:t>Article 3 that the competent national authority for the Middle-earth plant magic genetic resources in protected areas is GANDALF.  Middle-earth has other four competent national authorities dealing with different magic genetic resources.</w:t>
      </w:r>
    </w:p>
    <w:p w:rsidR="00C70D25" w:rsidRPr="006716E8" w:rsidRDefault="00C70D25" w:rsidP="00C70D25">
      <w:pPr>
        <w:rPr>
          <w:lang w:val="en-CA"/>
        </w:rPr>
      </w:pPr>
      <w:r w:rsidRPr="006716E8">
        <w:rPr>
          <w:lang w:val="en-CA"/>
        </w:rPr>
        <w:t xml:space="preserve">GANDALF THE GREY’s office is located in </w:t>
      </w:r>
      <w:proofErr w:type="spellStart"/>
      <w:r w:rsidRPr="006716E8">
        <w:rPr>
          <w:lang w:val="en-CA"/>
        </w:rPr>
        <w:t>Rhudaur</w:t>
      </w:r>
      <w:proofErr w:type="spellEnd"/>
      <w:r w:rsidRPr="006716E8">
        <w:rPr>
          <w:lang w:val="en-CA"/>
        </w:rPr>
        <w:t xml:space="preserve"> crossroad in </w:t>
      </w:r>
      <w:proofErr w:type="spellStart"/>
      <w:r w:rsidRPr="006716E8">
        <w:rPr>
          <w:lang w:val="en-CA"/>
        </w:rPr>
        <w:t>Eriador</w:t>
      </w:r>
      <w:proofErr w:type="spellEnd"/>
      <w:r w:rsidRPr="006716E8">
        <w:rPr>
          <w:lang w:val="en-CA"/>
        </w:rPr>
        <w:t xml:space="preserve">. Phone number +33-333-333. Email </w:t>
      </w:r>
      <w:hyperlink r:id="rId6" w:history="1">
        <w:r w:rsidRPr="006716E8">
          <w:rPr>
            <w:rStyle w:val="Hyperlink"/>
            <w:lang w:val="en-CA"/>
          </w:rPr>
          <w:t>Gandalf@middle-earth.com</w:t>
        </w:r>
      </w:hyperlink>
    </w:p>
    <w:p w:rsidR="00C70D25" w:rsidRPr="006716E8" w:rsidRDefault="00C70D25" w:rsidP="00C70D25">
      <w:pPr>
        <w:rPr>
          <w:lang w:val="en-CA"/>
        </w:rPr>
      </w:pPr>
      <w:r w:rsidRPr="006716E8">
        <w:rPr>
          <w:lang w:val="en-CA"/>
        </w:rPr>
        <w:t xml:space="preserve">Gandalf is a very busy magician but he has a hobbit assisting him called Frodo Baggins in the same office. His phone number is +33-333-331 and his email is </w:t>
      </w:r>
      <w:hyperlink r:id="rId7" w:history="1">
        <w:r w:rsidRPr="006716E8">
          <w:rPr>
            <w:rStyle w:val="Hyperlink"/>
            <w:lang w:val="en-CA"/>
          </w:rPr>
          <w:t>Frodo@middle-earth.com</w:t>
        </w:r>
      </w:hyperlink>
    </w:p>
    <w:p w:rsidR="00C70D25" w:rsidRDefault="00C70D25" w:rsidP="00C70D25">
      <w:pPr>
        <w:rPr>
          <w:lang w:val="en-CA"/>
        </w:rPr>
      </w:pPr>
      <w:r w:rsidRPr="006716E8">
        <w:rPr>
          <w:lang w:val="en-CA"/>
        </w:rPr>
        <w:t>Gandalf responsibilities include granting prior informed consent for accessing to all magic plant genetic resources located</w:t>
      </w:r>
      <w:r w:rsidR="00F61970">
        <w:rPr>
          <w:lang w:val="en-CA"/>
        </w:rPr>
        <w:t xml:space="preserve"> in </w:t>
      </w:r>
      <w:r w:rsidRPr="006716E8">
        <w:rPr>
          <w:lang w:val="en-CA"/>
        </w:rPr>
        <w:t xml:space="preserve">protected areas of the Middle-earth. He is also responsible for negotiating mutually agreed terms on behalf of the country and coordinating with the Elf </w:t>
      </w:r>
      <w:r>
        <w:rPr>
          <w:lang w:val="en-CA"/>
        </w:rPr>
        <w:t>local communities</w:t>
      </w:r>
      <w:r w:rsidRPr="006716E8">
        <w:rPr>
          <w:lang w:val="en-CA"/>
        </w:rPr>
        <w:t xml:space="preserve"> when dealing with access to their magic associated knowledge.</w:t>
      </w:r>
    </w:p>
    <w:p w:rsidR="00AD3963" w:rsidRPr="0053010F" w:rsidRDefault="00AD3963" w:rsidP="00AD3963">
      <w:pPr>
        <w:pBdr>
          <w:top w:val="single" w:sz="4" w:space="1" w:color="auto"/>
          <w:left w:val="single" w:sz="4" w:space="4" w:color="auto"/>
          <w:bottom w:val="single" w:sz="4" w:space="1" w:color="auto"/>
          <w:right w:val="single" w:sz="4" w:space="4" w:color="auto"/>
        </w:pBdr>
        <w:rPr>
          <w:i/>
          <w:lang w:val="en-CA"/>
        </w:rPr>
      </w:pPr>
      <w:r w:rsidRPr="0053010F">
        <w:rPr>
          <w:i/>
          <w:lang w:val="en-CA"/>
        </w:rPr>
        <w:t>Instructions for the exercise:</w:t>
      </w:r>
    </w:p>
    <w:p w:rsidR="00AD3963" w:rsidRPr="0053010F" w:rsidRDefault="00AD3963" w:rsidP="00AD3963">
      <w:pPr>
        <w:pBdr>
          <w:top w:val="single" w:sz="4" w:space="1" w:color="auto"/>
          <w:left w:val="single" w:sz="4" w:space="4" w:color="auto"/>
          <w:bottom w:val="single" w:sz="4" w:space="1" w:color="auto"/>
          <w:right w:val="single" w:sz="4" w:space="4" w:color="auto"/>
        </w:pBdr>
        <w:rPr>
          <w:i/>
          <w:lang w:val="en-CA"/>
        </w:rPr>
      </w:pPr>
      <w:r w:rsidRPr="0053010F">
        <w:rPr>
          <w:i/>
          <w:lang w:val="en-CA"/>
        </w:rPr>
        <w:t xml:space="preserve">-Complete the common format on </w:t>
      </w:r>
      <w:r>
        <w:rPr>
          <w:i/>
          <w:lang w:val="en-CA"/>
        </w:rPr>
        <w:t>Competent National Authorities</w:t>
      </w:r>
      <w:r w:rsidR="004861C3" w:rsidRPr="004861C3">
        <w:rPr>
          <w:i/>
          <w:lang w:val="en-CA"/>
        </w:rPr>
        <w:t xml:space="preserve"> </w:t>
      </w:r>
      <w:r w:rsidR="004861C3">
        <w:rPr>
          <w:i/>
          <w:lang w:val="en-CA"/>
        </w:rPr>
        <w:t>with the information provided</w:t>
      </w:r>
    </w:p>
    <w:p w:rsidR="00AD3963" w:rsidRPr="006716E8" w:rsidRDefault="00AD3963" w:rsidP="00C70D25">
      <w:pPr>
        <w:rPr>
          <w:lang w:val="en-CA"/>
        </w:rPr>
      </w:pPr>
    </w:p>
    <w:p w:rsidR="000448AD" w:rsidRDefault="00AD3963">
      <w:pPr>
        <w:rPr>
          <w:b/>
          <w:lang w:val="en-CA"/>
        </w:rPr>
      </w:pPr>
      <w:r w:rsidRPr="00264CFB">
        <w:rPr>
          <w:b/>
          <w:i/>
          <w:lang w:val="en-CA"/>
        </w:rPr>
        <w:t xml:space="preserve">Part 4: Establishing </w:t>
      </w:r>
      <w:r w:rsidR="006D12C0" w:rsidRPr="00264CFB">
        <w:rPr>
          <w:b/>
          <w:i/>
          <w:lang w:val="en-CA"/>
        </w:rPr>
        <w:t>PIC and MAT</w:t>
      </w:r>
    </w:p>
    <w:p w:rsidR="000448AD" w:rsidRDefault="000448AD">
      <w:r w:rsidRPr="000448AD">
        <w:rPr>
          <w:lang w:val="en-CA"/>
        </w:rPr>
        <w:t>After some negotiations</w:t>
      </w:r>
      <w:r w:rsidR="006D12C0">
        <w:rPr>
          <w:lang w:val="en-CA"/>
        </w:rPr>
        <w:t xml:space="preserve"> between </w:t>
      </w:r>
      <w:r w:rsidR="001E70CF">
        <w:rPr>
          <w:lang w:val="en-CA"/>
        </w:rPr>
        <w:t>Harry User and Gandalf (</w:t>
      </w:r>
      <w:r w:rsidR="006D12C0">
        <w:rPr>
          <w:lang w:val="en-CA"/>
        </w:rPr>
        <w:t xml:space="preserve">the </w:t>
      </w:r>
      <w:r w:rsidR="001E70CF">
        <w:rPr>
          <w:lang w:val="en-CA"/>
        </w:rPr>
        <w:t xml:space="preserve">CNA for </w:t>
      </w:r>
      <w:r w:rsidR="006D12C0">
        <w:rPr>
          <w:lang w:val="en-CA"/>
        </w:rPr>
        <w:t>Middle Earth magic plant genetic resources</w:t>
      </w:r>
      <w:r w:rsidR="00C70D25">
        <w:rPr>
          <w:lang w:val="en-CA"/>
        </w:rPr>
        <w:t>). Gandalf on</w:t>
      </w:r>
      <w:r w:rsidR="00886ACB">
        <w:rPr>
          <w:lang w:val="en-CA"/>
        </w:rPr>
        <w:t xml:space="preserve"> behalf of</w:t>
      </w:r>
      <w:r w:rsidR="006D12C0">
        <w:rPr>
          <w:lang w:val="en-CA"/>
        </w:rPr>
        <w:t xml:space="preserve"> the Government of Middle-earth has agreed to grant access to the</w:t>
      </w:r>
      <w:r w:rsidR="006D12C0" w:rsidRPr="006D12C0">
        <w:rPr>
          <w:rFonts w:ascii="Tahoma" w:hAnsi="Tahoma" w:cs="Tahoma"/>
          <w:color w:val="000000"/>
          <w:sz w:val="20"/>
          <w:szCs w:val="20"/>
          <w:lang w:val="en-CA"/>
        </w:rPr>
        <w:t xml:space="preserve"> </w:t>
      </w:r>
      <w:proofErr w:type="spellStart"/>
      <w:r w:rsidR="006D12C0" w:rsidRPr="00C70D25">
        <w:t>Sopophorous</w:t>
      </w:r>
      <w:proofErr w:type="spellEnd"/>
      <w:r w:rsidR="006D12C0" w:rsidRPr="00C70D25">
        <w:t xml:space="preserve"> </w:t>
      </w:r>
      <w:proofErr w:type="spellStart"/>
      <w:r w:rsidR="006D12C0" w:rsidRPr="00C70D25">
        <w:t>Beans</w:t>
      </w:r>
      <w:proofErr w:type="spellEnd"/>
      <w:r w:rsidR="006D12C0" w:rsidRPr="00C70D25">
        <w:t xml:space="preserve"> to Harry User.</w:t>
      </w:r>
    </w:p>
    <w:p w:rsidR="00B04534" w:rsidRPr="00C70D25" w:rsidRDefault="00B04534">
      <w:r>
        <w:t xml:space="preserve">Harry User </w:t>
      </w:r>
      <w:proofErr w:type="spellStart"/>
      <w:r>
        <w:t>lives</w:t>
      </w:r>
      <w:proofErr w:type="spellEnd"/>
      <w:r>
        <w:t xml:space="preserve"> at No 9 of the </w:t>
      </w:r>
      <w:proofErr w:type="spellStart"/>
      <w:r>
        <w:t>Forbidden</w:t>
      </w:r>
      <w:proofErr w:type="spellEnd"/>
      <w:r>
        <w:t xml:space="preserve"> Forest Road</w:t>
      </w:r>
      <w:r w:rsidRPr="00B04534">
        <w:t xml:space="preserve"> </w:t>
      </w:r>
      <w:r>
        <w:t xml:space="preserve">in </w:t>
      </w:r>
      <w:proofErr w:type="spellStart"/>
      <w:r>
        <w:t>Hogwarts</w:t>
      </w:r>
      <w:proofErr w:type="spellEnd"/>
      <w:r>
        <w:t xml:space="preserve"> (</w:t>
      </w:r>
      <w:hyperlink r:id="rId8" w:history="1">
        <w:r w:rsidRPr="008941FE">
          <w:rPr>
            <w:rStyle w:val="Hyperlink"/>
          </w:rPr>
          <w:t>harry@hogwarts.edu</w:t>
        </w:r>
      </w:hyperlink>
      <w:r>
        <w:t>, +99-999-999)</w:t>
      </w:r>
    </w:p>
    <w:p w:rsidR="00632A26" w:rsidRPr="00C70D25" w:rsidRDefault="006D12C0">
      <w:r w:rsidRPr="00C70D25">
        <w:t xml:space="preserve">However, the mutually agreed terms signed between the two parties include some restrictions on how Harry User </w:t>
      </w:r>
      <w:proofErr w:type="spellStart"/>
      <w:r w:rsidRPr="00C70D25">
        <w:t>can</w:t>
      </w:r>
      <w:proofErr w:type="spellEnd"/>
      <w:r w:rsidRPr="00C70D25">
        <w:t xml:space="preserve"> </w:t>
      </w:r>
      <w:proofErr w:type="spellStart"/>
      <w:r w:rsidRPr="00C70D25">
        <w:t>make</w:t>
      </w:r>
      <w:proofErr w:type="spellEnd"/>
      <w:r w:rsidRPr="00C70D25">
        <w:t xml:space="preserve"> use of the</w:t>
      </w:r>
      <w:r w:rsidR="004861C3">
        <w:t xml:space="preserve"> </w:t>
      </w:r>
      <w:proofErr w:type="spellStart"/>
      <w:r w:rsidR="004861C3">
        <w:t>genetic</w:t>
      </w:r>
      <w:proofErr w:type="spellEnd"/>
      <w:r w:rsidR="004861C3">
        <w:t xml:space="preserve"> </w:t>
      </w:r>
      <w:proofErr w:type="spellStart"/>
      <w:r w:rsidR="004861C3">
        <w:t>resources</w:t>
      </w:r>
      <w:proofErr w:type="spellEnd"/>
      <w:r w:rsidR="004861C3">
        <w:t xml:space="preserve"> of the</w:t>
      </w:r>
      <w:r w:rsidRPr="00C70D25">
        <w:t xml:space="preserve"> </w:t>
      </w:r>
      <w:proofErr w:type="spellStart"/>
      <w:r w:rsidRPr="00C70D25">
        <w:t>magic</w:t>
      </w:r>
      <w:proofErr w:type="spellEnd"/>
      <w:r w:rsidRPr="00C70D25">
        <w:t xml:space="preserve"> </w:t>
      </w:r>
      <w:proofErr w:type="spellStart"/>
      <w:r w:rsidRPr="00C70D25">
        <w:t>beans</w:t>
      </w:r>
      <w:proofErr w:type="spellEnd"/>
      <w:r w:rsidRPr="00C70D25">
        <w:t xml:space="preserve">. </w:t>
      </w:r>
      <w:r w:rsidR="00632A26" w:rsidRPr="00C70D25">
        <w:t xml:space="preserve">Access to the beans has only been </w:t>
      </w:r>
      <w:r w:rsidR="00632A26" w:rsidRPr="00C70D25">
        <w:lastRenderedPageBreak/>
        <w:t xml:space="preserve">granted for non-commercial use, and </w:t>
      </w:r>
      <w:proofErr w:type="spellStart"/>
      <w:r w:rsidR="00632A26" w:rsidRPr="00C70D25">
        <w:t>therefore</w:t>
      </w:r>
      <w:proofErr w:type="spellEnd"/>
      <w:r w:rsidR="00632A26" w:rsidRPr="00C70D25">
        <w:t xml:space="preserve"> patents </w:t>
      </w:r>
      <w:proofErr w:type="spellStart"/>
      <w:r w:rsidR="00E24212">
        <w:t>related</w:t>
      </w:r>
      <w:proofErr w:type="spellEnd"/>
      <w:r w:rsidR="00E24212">
        <w:t xml:space="preserve"> to the </w:t>
      </w:r>
      <w:proofErr w:type="spellStart"/>
      <w:r w:rsidR="004861C3">
        <w:t>genetic</w:t>
      </w:r>
      <w:proofErr w:type="spellEnd"/>
      <w:r w:rsidR="004861C3">
        <w:t xml:space="preserve"> </w:t>
      </w:r>
      <w:proofErr w:type="spellStart"/>
      <w:r w:rsidR="004861C3">
        <w:t>resources</w:t>
      </w:r>
      <w:proofErr w:type="spellEnd"/>
      <w:r w:rsidR="004861C3">
        <w:t xml:space="preserve"> of the </w:t>
      </w:r>
      <w:proofErr w:type="spellStart"/>
      <w:r w:rsidR="00632A26" w:rsidRPr="00C70D25">
        <w:t>magic</w:t>
      </w:r>
      <w:proofErr w:type="spellEnd"/>
      <w:r w:rsidR="00632A26" w:rsidRPr="00C70D25">
        <w:t xml:space="preserve"> </w:t>
      </w:r>
      <w:proofErr w:type="spellStart"/>
      <w:r w:rsidR="00632A26" w:rsidRPr="00C70D25">
        <w:t>beans</w:t>
      </w:r>
      <w:proofErr w:type="spellEnd"/>
      <w:r w:rsidR="00632A26" w:rsidRPr="00C70D25">
        <w:t xml:space="preserve"> or the future commercialization of a potion on its basis is not allowed.  The University of Middle-earth will be partnering in the research, and one of </w:t>
      </w:r>
      <w:proofErr w:type="spellStart"/>
      <w:r w:rsidR="00632A26" w:rsidRPr="00C70D25">
        <w:t>its</w:t>
      </w:r>
      <w:proofErr w:type="spellEnd"/>
      <w:r w:rsidR="00632A26" w:rsidRPr="00C70D25">
        <w:t xml:space="preserve"> </w:t>
      </w:r>
      <w:proofErr w:type="spellStart"/>
      <w:r w:rsidR="00886ACB" w:rsidRPr="00C70D25">
        <w:t>students</w:t>
      </w:r>
      <w:proofErr w:type="spellEnd"/>
      <w:r w:rsidR="00632A26" w:rsidRPr="00C70D25">
        <w:t xml:space="preserve"> </w:t>
      </w:r>
      <w:r w:rsidR="00DB0EF8">
        <w:t xml:space="preserve">of the </w:t>
      </w:r>
      <w:proofErr w:type="spellStart"/>
      <w:r w:rsidR="00DB0EF8">
        <w:t>Magic</w:t>
      </w:r>
      <w:proofErr w:type="spellEnd"/>
      <w:r w:rsidR="00DB0EF8">
        <w:t xml:space="preserve"> </w:t>
      </w:r>
      <w:proofErr w:type="spellStart"/>
      <w:r w:rsidR="00DB0EF8">
        <w:t>Studies</w:t>
      </w:r>
      <w:proofErr w:type="spellEnd"/>
      <w:r w:rsidR="00DB0EF8">
        <w:t xml:space="preserve"> </w:t>
      </w:r>
      <w:proofErr w:type="spellStart"/>
      <w:r w:rsidR="00DB0EF8">
        <w:t>department</w:t>
      </w:r>
      <w:proofErr w:type="spellEnd"/>
      <w:r w:rsidR="00632A26" w:rsidRPr="00C70D25">
        <w:t xml:space="preserve"> </w:t>
      </w:r>
      <w:proofErr w:type="spellStart"/>
      <w:r w:rsidR="00632A26" w:rsidRPr="00C70D25">
        <w:t>will</w:t>
      </w:r>
      <w:proofErr w:type="spellEnd"/>
      <w:r w:rsidR="00632A26" w:rsidRPr="00C70D25">
        <w:t xml:space="preserve"> </w:t>
      </w:r>
      <w:proofErr w:type="spellStart"/>
      <w:r w:rsidR="00632A26" w:rsidRPr="00C70D25">
        <w:t>be</w:t>
      </w:r>
      <w:proofErr w:type="spellEnd"/>
      <w:r w:rsidR="00632A26" w:rsidRPr="00C70D25">
        <w:t xml:space="preserve"> tr</w:t>
      </w:r>
      <w:r w:rsidR="00741985" w:rsidRPr="00C70D25">
        <w:t xml:space="preserve">avelling to </w:t>
      </w:r>
      <w:proofErr w:type="spellStart"/>
      <w:r w:rsidR="00741985" w:rsidRPr="00C70D25">
        <w:t>Wizards</w:t>
      </w:r>
      <w:proofErr w:type="spellEnd"/>
      <w:r w:rsidR="00741985" w:rsidRPr="00C70D25">
        <w:t xml:space="preserve"> Kingdom to </w:t>
      </w:r>
      <w:proofErr w:type="spellStart"/>
      <w:r w:rsidR="00741985" w:rsidRPr="00C70D25">
        <w:t>assist</w:t>
      </w:r>
      <w:proofErr w:type="spellEnd"/>
      <w:r w:rsidR="00741985" w:rsidRPr="00C70D25">
        <w:t xml:space="preserve"> Harry User </w:t>
      </w:r>
      <w:proofErr w:type="spellStart"/>
      <w:r w:rsidR="00741985" w:rsidRPr="00C70D25">
        <w:t>with</w:t>
      </w:r>
      <w:proofErr w:type="spellEnd"/>
      <w:r w:rsidR="00741985" w:rsidRPr="00C70D25">
        <w:t xml:space="preserve"> the </w:t>
      </w:r>
      <w:proofErr w:type="spellStart"/>
      <w:r w:rsidR="00741985" w:rsidRPr="00C70D25">
        <w:t>ancient</w:t>
      </w:r>
      <w:proofErr w:type="spellEnd"/>
      <w:r w:rsidR="00741985" w:rsidRPr="00C70D25">
        <w:t xml:space="preserve"> art of </w:t>
      </w:r>
      <w:proofErr w:type="spellStart"/>
      <w:r w:rsidR="00DB0EF8">
        <w:t>creating</w:t>
      </w:r>
      <w:proofErr w:type="spellEnd"/>
      <w:r w:rsidR="00DB0EF8">
        <w:t xml:space="preserve"> potions</w:t>
      </w:r>
      <w:r w:rsidR="00DB0EF8" w:rsidRPr="00C70D25">
        <w:t xml:space="preserve"> </w:t>
      </w:r>
      <w:r w:rsidR="00741985" w:rsidRPr="00C70D25">
        <w:t>in a cauldron and to learn</w:t>
      </w:r>
      <w:r w:rsidR="00E927BC" w:rsidRPr="00C70D25">
        <w:t xml:space="preserve"> the most modern techniques of </w:t>
      </w:r>
      <w:r w:rsidR="00FA4889" w:rsidRPr="00C70D25">
        <w:t xml:space="preserve">use of </w:t>
      </w:r>
      <w:proofErr w:type="spellStart"/>
      <w:r w:rsidR="00FA4889" w:rsidRPr="00C70D25">
        <w:t>magic</w:t>
      </w:r>
      <w:proofErr w:type="spellEnd"/>
      <w:r w:rsidR="00FA4889" w:rsidRPr="00C70D25">
        <w:t xml:space="preserve"> </w:t>
      </w:r>
      <w:proofErr w:type="spellStart"/>
      <w:r w:rsidR="00FA4889" w:rsidRPr="00C70D25">
        <w:t>wand</w:t>
      </w:r>
      <w:r w:rsidR="00C70D25">
        <w:t>s</w:t>
      </w:r>
      <w:proofErr w:type="spellEnd"/>
      <w:r w:rsidR="00886ACB" w:rsidRPr="00C70D25">
        <w:t>.</w:t>
      </w:r>
    </w:p>
    <w:p w:rsidR="00886ACB" w:rsidRPr="00C70D25" w:rsidRDefault="00E927BC" w:rsidP="00886ACB">
      <w:r w:rsidRPr="00C70D25">
        <w:t>A</w:t>
      </w:r>
      <w:r w:rsidR="00632A26" w:rsidRPr="00C70D25">
        <w:t xml:space="preserve"> clause was included </w:t>
      </w:r>
      <w:r w:rsidRPr="00C70D25">
        <w:t xml:space="preserve">that in case the results of the research are positive and the potion based on the beans has a commercial potential, Harry User and Gandalf will renegotiate the agreement. </w:t>
      </w:r>
    </w:p>
    <w:p w:rsidR="00632A26" w:rsidRPr="00C70D25" w:rsidRDefault="00886ACB">
      <w:r w:rsidRPr="00C70D25">
        <w:t xml:space="preserve">While non-commercial research is being done, Harry User has </w:t>
      </w:r>
      <w:proofErr w:type="spellStart"/>
      <w:r w:rsidRPr="00C70D25">
        <w:t>insisted</w:t>
      </w:r>
      <w:proofErr w:type="spellEnd"/>
      <w:r w:rsidRPr="00C70D25">
        <w:t xml:space="preserve"> </w:t>
      </w:r>
      <w:proofErr w:type="spellStart"/>
      <w:r w:rsidRPr="00C70D25">
        <w:t>that</w:t>
      </w:r>
      <w:proofErr w:type="spellEnd"/>
      <w:r w:rsidRPr="00C70D25">
        <w:t xml:space="preserve"> </w:t>
      </w:r>
      <w:proofErr w:type="spellStart"/>
      <w:r w:rsidRPr="00C70D25">
        <w:t>he</w:t>
      </w:r>
      <w:proofErr w:type="spellEnd"/>
      <w:r w:rsidRPr="00C70D25">
        <w:t xml:space="preserve"> </w:t>
      </w:r>
      <w:proofErr w:type="spellStart"/>
      <w:r w:rsidRPr="00C70D25">
        <w:t>prefers</w:t>
      </w:r>
      <w:proofErr w:type="spellEnd"/>
      <w:r w:rsidRPr="00C70D25">
        <w:t xml:space="preserve"> </w:t>
      </w:r>
      <w:r w:rsidR="00DB0EF8">
        <w:t xml:space="preserve">to </w:t>
      </w:r>
      <w:proofErr w:type="spellStart"/>
      <w:r w:rsidR="00DB0EF8">
        <w:t>maintain</w:t>
      </w:r>
      <w:proofErr w:type="spellEnd"/>
      <w:r w:rsidR="00DB0EF8">
        <w:t xml:space="preserve"> </w:t>
      </w:r>
      <w:proofErr w:type="spellStart"/>
      <w:r w:rsidR="00DB0EF8">
        <w:t>his</w:t>
      </w:r>
      <w:proofErr w:type="spellEnd"/>
      <w:r w:rsidR="00DB0EF8">
        <w:t xml:space="preserve"> </w:t>
      </w:r>
      <w:proofErr w:type="spellStart"/>
      <w:r w:rsidRPr="00C70D25">
        <w:t>research</w:t>
      </w:r>
      <w:proofErr w:type="spellEnd"/>
      <w:r w:rsidR="00DB0EF8">
        <w:t xml:space="preserve"> </w:t>
      </w:r>
      <w:r w:rsidRPr="00C70D25">
        <w:t xml:space="preserve"> on the </w:t>
      </w:r>
      <w:proofErr w:type="spellStart"/>
      <w:r w:rsidRPr="00C70D25">
        <w:t>Sopophorous</w:t>
      </w:r>
      <w:proofErr w:type="spellEnd"/>
      <w:r w:rsidRPr="00C70D25">
        <w:t xml:space="preserve"> </w:t>
      </w:r>
      <w:proofErr w:type="spellStart"/>
      <w:r w:rsidRPr="00C70D25">
        <w:t>Beans</w:t>
      </w:r>
      <w:proofErr w:type="spellEnd"/>
      <w:r w:rsidRPr="00C70D25">
        <w:t xml:space="preserve"> </w:t>
      </w:r>
      <w:proofErr w:type="spellStart"/>
      <w:r w:rsidRPr="00C70D25">
        <w:t>confidential</w:t>
      </w:r>
      <w:proofErr w:type="spellEnd"/>
      <w:r w:rsidRPr="00C70D25">
        <w:t xml:space="preserve">, as </w:t>
      </w:r>
      <w:proofErr w:type="spellStart"/>
      <w:r w:rsidRPr="00C70D25">
        <w:t>he</w:t>
      </w:r>
      <w:proofErr w:type="spellEnd"/>
      <w:r w:rsidRPr="00C70D25">
        <w:t xml:space="preserve"> </w:t>
      </w:r>
      <w:proofErr w:type="spellStart"/>
      <w:r w:rsidRPr="00C70D25">
        <w:t>want</w:t>
      </w:r>
      <w:r w:rsidR="00DB0EF8">
        <w:t>s</w:t>
      </w:r>
      <w:proofErr w:type="spellEnd"/>
      <w:r w:rsidR="00DB0EF8">
        <w:t xml:space="preserve"> to </w:t>
      </w:r>
      <w:proofErr w:type="spellStart"/>
      <w:r w:rsidR="00DB0EF8">
        <w:t>prevent</w:t>
      </w:r>
      <w:proofErr w:type="spellEnd"/>
      <w:r w:rsidRPr="00C70D25">
        <w:t xml:space="preserve"> </w:t>
      </w:r>
      <w:proofErr w:type="spellStart"/>
      <w:r w:rsidRPr="00C70D25">
        <w:t>other</w:t>
      </w:r>
      <w:proofErr w:type="spellEnd"/>
      <w:r w:rsidRPr="00C70D25">
        <w:t xml:space="preserve"> </w:t>
      </w:r>
      <w:proofErr w:type="spellStart"/>
      <w:r w:rsidRPr="00C70D25">
        <w:t>Wizards</w:t>
      </w:r>
      <w:proofErr w:type="spellEnd"/>
      <w:r w:rsidRPr="00C70D25">
        <w:t xml:space="preserve"> </w:t>
      </w:r>
      <w:proofErr w:type="spellStart"/>
      <w:r w:rsidR="00DB0EF8">
        <w:t>from</w:t>
      </w:r>
      <w:proofErr w:type="spellEnd"/>
      <w:r w:rsidRPr="00C70D25">
        <w:t xml:space="preserve"> </w:t>
      </w:r>
      <w:proofErr w:type="spellStart"/>
      <w:r w:rsidRPr="00C70D25">
        <w:t>steal</w:t>
      </w:r>
      <w:r w:rsidR="00DB0EF8">
        <w:t>ing</w:t>
      </w:r>
      <w:proofErr w:type="spellEnd"/>
      <w:r w:rsidRPr="00C70D25">
        <w:t xml:space="preserve"> </w:t>
      </w:r>
      <w:proofErr w:type="spellStart"/>
      <w:r w:rsidRPr="00C70D25">
        <w:t>his</w:t>
      </w:r>
      <w:proofErr w:type="spellEnd"/>
      <w:r w:rsidRPr="00C70D25">
        <w:t xml:space="preserve"> </w:t>
      </w:r>
      <w:proofErr w:type="spellStart"/>
      <w:r w:rsidRPr="00C70D25">
        <w:t>idea</w:t>
      </w:r>
      <w:proofErr w:type="spellEnd"/>
      <w:r w:rsidRPr="00C70D25">
        <w:t xml:space="preserve">. A clause is </w:t>
      </w:r>
      <w:proofErr w:type="spellStart"/>
      <w:r w:rsidRPr="00C70D25">
        <w:t>included</w:t>
      </w:r>
      <w:proofErr w:type="spellEnd"/>
      <w:r w:rsidRPr="00C70D25">
        <w:t xml:space="preserve"> in the </w:t>
      </w:r>
      <w:proofErr w:type="spellStart"/>
      <w:r w:rsidRPr="00C70D25">
        <w:t>contract</w:t>
      </w:r>
      <w:proofErr w:type="spellEnd"/>
      <w:r w:rsidRPr="00C70D25">
        <w:t xml:space="preserve"> </w:t>
      </w:r>
      <w:proofErr w:type="spellStart"/>
      <w:r w:rsidRPr="00C70D25">
        <w:t>where</w:t>
      </w:r>
      <w:proofErr w:type="spellEnd"/>
      <w:r w:rsidRPr="00C70D25">
        <w:t xml:space="preserve"> Middle-</w:t>
      </w:r>
      <w:proofErr w:type="spellStart"/>
      <w:r w:rsidRPr="00C70D25">
        <w:t>earth</w:t>
      </w:r>
      <w:proofErr w:type="spellEnd"/>
      <w:r w:rsidRPr="00C70D25">
        <w:t xml:space="preserve"> </w:t>
      </w:r>
      <w:proofErr w:type="spellStart"/>
      <w:r w:rsidRPr="00C70D25">
        <w:t>commits</w:t>
      </w:r>
      <w:proofErr w:type="spellEnd"/>
      <w:r w:rsidRPr="00C70D25">
        <w:t xml:space="preserve"> to </w:t>
      </w:r>
      <w:proofErr w:type="spellStart"/>
      <w:r w:rsidRPr="00C70D25">
        <w:t>keep</w:t>
      </w:r>
      <w:proofErr w:type="spellEnd"/>
      <w:r w:rsidRPr="00C70D25">
        <w:t xml:space="preserve"> </w:t>
      </w:r>
      <w:proofErr w:type="spellStart"/>
      <w:r w:rsidRPr="00C70D25">
        <w:t>this</w:t>
      </w:r>
      <w:proofErr w:type="spellEnd"/>
      <w:r w:rsidRPr="00C70D25">
        <w:t xml:space="preserve"> information </w:t>
      </w:r>
      <w:proofErr w:type="spellStart"/>
      <w:r w:rsidRPr="00C70D25">
        <w:t>confidential</w:t>
      </w:r>
      <w:proofErr w:type="spellEnd"/>
      <w:r w:rsidRPr="00C70D25">
        <w:t xml:space="preserve"> and </w:t>
      </w:r>
      <w:proofErr w:type="spellStart"/>
      <w:r w:rsidRPr="00C70D25">
        <w:t>only</w:t>
      </w:r>
      <w:proofErr w:type="spellEnd"/>
      <w:r w:rsidRPr="00C70D25">
        <w:t xml:space="preserve"> </w:t>
      </w:r>
      <w:r w:rsidR="00C70D25">
        <w:t xml:space="preserve">made </w:t>
      </w:r>
      <w:proofErr w:type="spellStart"/>
      <w:r w:rsidRPr="00C70D25">
        <w:t>available</w:t>
      </w:r>
      <w:proofErr w:type="spellEnd"/>
      <w:r w:rsidRPr="00C70D25">
        <w:t xml:space="preserve"> in </w:t>
      </w:r>
      <w:proofErr w:type="spellStart"/>
      <w:r w:rsidRPr="00C70D25">
        <w:t>its</w:t>
      </w:r>
      <w:proofErr w:type="spellEnd"/>
      <w:r w:rsidRPr="00C70D25">
        <w:t xml:space="preserve"> national records.</w:t>
      </w:r>
    </w:p>
    <w:p w:rsidR="00632A26" w:rsidRDefault="00293F94">
      <w:pPr>
        <w:rPr>
          <w:rStyle w:val="s1"/>
          <w:rFonts w:ascii="Tahoma" w:hAnsi="Tahoma" w:cs="Tahoma"/>
          <w:color w:val="000000"/>
          <w:sz w:val="20"/>
          <w:szCs w:val="20"/>
          <w:lang w:val="en-CA"/>
        </w:rPr>
      </w:pPr>
      <w:r>
        <w:t xml:space="preserve">The </w:t>
      </w:r>
      <w:proofErr w:type="spellStart"/>
      <w:r>
        <w:t>co</w:t>
      </w:r>
      <w:r w:rsidR="00632A26" w:rsidRPr="00C70D25">
        <w:t>ntract</w:t>
      </w:r>
      <w:proofErr w:type="spellEnd"/>
      <w:r w:rsidR="00632A26" w:rsidRPr="00C70D25">
        <w:t xml:space="preserve"> </w:t>
      </w:r>
      <w:proofErr w:type="spellStart"/>
      <w:r>
        <w:t>includes</w:t>
      </w:r>
      <w:proofErr w:type="spellEnd"/>
      <w:r>
        <w:t xml:space="preserve"> a clause </w:t>
      </w:r>
      <w:proofErr w:type="spellStart"/>
      <w:r>
        <w:t>providing</w:t>
      </w:r>
      <w:proofErr w:type="spellEnd"/>
      <w:r>
        <w:t xml:space="preserve"> </w:t>
      </w:r>
      <w:proofErr w:type="spellStart"/>
      <w:r w:rsidR="00632A26" w:rsidRPr="00C70D25">
        <w:t>that</w:t>
      </w:r>
      <w:proofErr w:type="spellEnd"/>
      <w:r w:rsidR="00632A26" w:rsidRPr="00C70D25">
        <w:t xml:space="preserve"> </w:t>
      </w:r>
      <w:proofErr w:type="spellStart"/>
      <w:r w:rsidR="00632A26" w:rsidRPr="00C70D25">
        <w:t>transfer</w:t>
      </w:r>
      <w:proofErr w:type="spellEnd"/>
      <w:r w:rsidR="00632A26" w:rsidRPr="00C70D25">
        <w:t xml:space="preserve"> to a third party of the </w:t>
      </w:r>
      <w:proofErr w:type="spellStart"/>
      <w:r w:rsidR="00632A26" w:rsidRPr="00C70D25">
        <w:t>Sopophorous</w:t>
      </w:r>
      <w:proofErr w:type="spellEnd"/>
      <w:r w:rsidR="00632A26" w:rsidRPr="00C70D25">
        <w:t xml:space="preserve"> </w:t>
      </w:r>
      <w:proofErr w:type="spellStart"/>
      <w:r w:rsidR="00632A26" w:rsidRPr="00C70D25">
        <w:t>Beans</w:t>
      </w:r>
      <w:proofErr w:type="spellEnd"/>
      <w:r w:rsidR="00632A26" w:rsidRPr="00C70D25">
        <w:t xml:space="preserve"> </w:t>
      </w:r>
      <w:proofErr w:type="spellStart"/>
      <w:r w:rsidR="00632A26" w:rsidRPr="00C70D25">
        <w:t>is</w:t>
      </w:r>
      <w:proofErr w:type="spellEnd"/>
      <w:r w:rsidR="00632A26" w:rsidRPr="00C70D25">
        <w:t xml:space="preserve"> not permitted</w:t>
      </w:r>
      <w:r w:rsidR="00632A26">
        <w:rPr>
          <w:rStyle w:val="s1"/>
          <w:rFonts w:ascii="Tahoma" w:hAnsi="Tahoma" w:cs="Tahoma"/>
          <w:color w:val="000000"/>
          <w:sz w:val="20"/>
          <w:szCs w:val="20"/>
          <w:lang w:val="en-CA"/>
        </w:rPr>
        <w:t>.</w:t>
      </w:r>
    </w:p>
    <w:p w:rsidR="00FA4889" w:rsidRDefault="00886ACB">
      <w:pPr>
        <w:rPr>
          <w:lang w:val="en-CA"/>
        </w:rPr>
      </w:pPr>
      <w:r w:rsidRPr="00886ACB">
        <w:rPr>
          <w:lang w:val="en-CA"/>
        </w:rPr>
        <w:t xml:space="preserve">Gandalf has issued a national permit on June </w:t>
      </w:r>
      <w:r w:rsidR="00DB0EF8">
        <w:rPr>
          <w:lang w:val="en-CA"/>
        </w:rPr>
        <w:t xml:space="preserve">1 </w:t>
      </w:r>
      <w:r w:rsidRPr="00886ACB">
        <w:rPr>
          <w:lang w:val="en-CA"/>
        </w:rPr>
        <w:t>2014 to Harry User</w:t>
      </w:r>
      <w:r w:rsidR="00067845">
        <w:rPr>
          <w:lang w:val="en-CA"/>
        </w:rPr>
        <w:t xml:space="preserve"> for a period</w:t>
      </w:r>
      <w:r w:rsidR="00293F94">
        <w:rPr>
          <w:lang w:val="en-CA"/>
        </w:rPr>
        <w:t xml:space="preserve"> of 10 years from issuance and the</w:t>
      </w:r>
      <w:r w:rsidR="00067845">
        <w:rPr>
          <w:lang w:val="en-CA"/>
        </w:rPr>
        <w:t xml:space="preserve"> national reference number</w:t>
      </w:r>
      <w:r w:rsidR="00293F94">
        <w:rPr>
          <w:lang w:val="en-CA"/>
        </w:rPr>
        <w:t xml:space="preserve"> for the permit</w:t>
      </w:r>
      <w:r w:rsidR="00067845">
        <w:rPr>
          <w:lang w:val="en-CA"/>
        </w:rPr>
        <w:t xml:space="preserve"> is </w:t>
      </w:r>
      <w:proofErr w:type="spellStart"/>
      <w:r w:rsidR="00067845">
        <w:rPr>
          <w:lang w:val="en-CA"/>
        </w:rPr>
        <w:t>HarryUser</w:t>
      </w:r>
      <w:proofErr w:type="spellEnd"/>
      <w:r w:rsidR="00067845">
        <w:rPr>
          <w:lang w:val="en-CA"/>
        </w:rPr>
        <w:t xml:space="preserve">/1-June-2014. Gandalf </w:t>
      </w:r>
      <w:r w:rsidR="00293F94">
        <w:rPr>
          <w:lang w:val="en-CA"/>
        </w:rPr>
        <w:t xml:space="preserve">and Frodo keep </w:t>
      </w:r>
      <w:r w:rsidR="00067845">
        <w:rPr>
          <w:lang w:val="en-CA"/>
        </w:rPr>
        <w:t>a good filing system with all informati</w:t>
      </w:r>
      <w:r w:rsidR="00782B6D">
        <w:rPr>
          <w:lang w:val="en-CA"/>
        </w:rPr>
        <w:t>on available about this dossier</w:t>
      </w:r>
    </w:p>
    <w:p w:rsidR="006435CD" w:rsidRDefault="00782B6D">
      <w:pPr>
        <w:rPr>
          <w:lang w:val="en-CA"/>
        </w:rPr>
      </w:pPr>
      <w:r>
        <w:rPr>
          <w:lang w:val="en-CA"/>
        </w:rPr>
        <w:t xml:space="preserve">After filling the information on the national permit in the ABS-CH, Harry User, Gandalf and the NFP </w:t>
      </w:r>
      <w:proofErr w:type="gramStart"/>
      <w:r>
        <w:rPr>
          <w:lang w:val="en-CA"/>
        </w:rPr>
        <w:t>of  Middle</w:t>
      </w:r>
      <w:proofErr w:type="gramEnd"/>
      <w:r>
        <w:rPr>
          <w:lang w:val="en-CA"/>
        </w:rPr>
        <w:t xml:space="preserve">-earth received a copy of the internationally recognised certificate of compliance (IRCC). </w:t>
      </w:r>
      <w:r w:rsidR="006435CD">
        <w:rPr>
          <w:lang w:val="en-CA"/>
        </w:rPr>
        <w:t xml:space="preserve">After some exciting </w:t>
      </w:r>
      <w:r w:rsidR="00DB0EF8">
        <w:rPr>
          <w:lang w:val="en-CA"/>
        </w:rPr>
        <w:t xml:space="preserve">discoveries of </w:t>
      </w:r>
      <w:r w:rsidR="006435CD">
        <w:rPr>
          <w:lang w:val="en-CA"/>
        </w:rPr>
        <w:t>the research</w:t>
      </w:r>
      <w:r w:rsidR="00DB0EF8">
        <w:rPr>
          <w:lang w:val="en-CA"/>
        </w:rPr>
        <w:t xml:space="preserve"> project</w:t>
      </w:r>
      <w:r w:rsidR="006435CD">
        <w:rPr>
          <w:lang w:val="en-CA"/>
        </w:rPr>
        <w:t xml:space="preserve"> Harry User wants to commercialise the potion based on the magic beans, so he contacts again Gandalf (</w:t>
      </w:r>
      <w:r w:rsidR="00DB0EF8">
        <w:rPr>
          <w:lang w:val="en-CA"/>
        </w:rPr>
        <w:t xml:space="preserve">Middle-earth </w:t>
      </w:r>
      <w:r w:rsidR="006435CD">
        <w:rPr>
          <w:lang w:val="en-CA"/>
        </w:rPr>
        <w:t>CNA) and they decide to renegotiate the mutually agreed terms.</w:t>
      </w:r>
    </w:p>
    <w:p w:rsidR="006435CD" w:rsidRPr="006435CD" w:rsidRDefault="006435CD" w:rsidP="006435CD">
      <w:pPr>
        <w:rPr>
          <w:lang w:val="en-CA"/>
        </w:rPr>
      </w:pPr>
      <w:r>
        <w:rPr>
          <w:lang w:val="en-CA"/>
        </w:rPr>
        <w:t>P</w:t>
      </w:r>
      <w:r w:rsidRPr="006435CD">
        <w:rPr>
          <w:lang w:val="en-CA"/>
        </w:rPr>
        <w:t xml:space="preserve">atents and commercialization of </w:t>
      </w:r>
      <w:r>
        <w:rPr>
          <w:lang w:val="en-CA"/>
        </w:rPr>
        <w:t xml:space="preserve">the </w:t>
      </w:r>
      <w:r w:rsidRPr="006435CD">
        <w:rPr>
          <w:lang w:val="en-CA"/>
        </w:rPr>
        <w:t>potion</w:t>
      </w:r>
      <w:r>
        <w:rPr>
          <w:lang w:val="en-CA"/>
        </w:rPr>
        <w:t xml:space="preserve"> which include the magic beans</w:t>
      </w:r>
      <w:r w:rsidRPr="006435CD">
        <w:rPr>
          <w:lang w:val="en-CA"/>
        </w:rPr>
        <w:t xml:space="preserve"> is allowed in exchange for a share in all the profits. They also agree to a milestone payment if a patent is granted.</w:t>
      </w:r>
    </w:p>
    <w:p w:rsidR="006435CD" w:rsidRDefault="006435CD">
      <w:pPr>
        <w:rPr>
          <w:lang w:val="en-US"/>
        </w:rPr>
      </w:pPr>
      <w:r>
        <w:rPr>
          <w:lang w:val="en-US"/>
        </w:rPr>
        <w:t>Gandalf goes to the ABS-CH to</w:t>
      </w:r>
      <w:r w:rsidR="00043D0A">
        <w:rPr>
          <w:lang w:val="en-US"/>
        </w:rPr>
        <w:t xml:space="preserve"> provide this new information about the national permit and</w:t>
      </w:r>
      <w:r>
        <w:rPr>
          <w:lang w:val="en-US"/>
        </w:rPr>
        <w:t xml:space="preserve"> update the IRCC. He has several options:</w:t>
      </w:r>
    </w:p>
    <w:p w:rsidR="006435CD" w:rsidRPr="00043D0A" w:rsidRDefault="00043D0A" w:rsidP="006435CD">
      <w:pPr>
        <w:pStyle w:val="ListParagraph"/>
        <w:numPr>
          <w:ilvl w:val="0"/>
          <w:numId w:val="2"/>
        </w:numPr>
      </w:pPr>
      <w:r>
        <w:t>To issue a new permit and therefore having two different national permits and</w:t>
      </w:r>
      <w:r w:rsidR="00293F94">
        <w:t xml:space="preserve"> two</w:t>
      </w:r>
      <w:r>
        <w:t xml:space="preserve"> IRCC</w:t>
      </w:r>
      <w:r w:rsidR="00293F94">
        <w:t>s</w:t>
      </w:r>
      <w:r>
        <w:t xml:space="preserve"> one dealing with non-commercial use and another with commercial use. </w:t>
      </w:r>
      <w:r w:rsidR="00293F94">
        <w:t xml:space="preserve">To </w:t>
      </w:r>
      <w:r>
        <w:t>save time, Gandalf can d</w:t>
      </w:r>
      <w:r w:rsidR="006435CD">
        <w:t>uplicate the</w:t>
      </w:r>
      <w:r>
        <w:t xml:space="preserve"> existing record containing information about the national permit</w:t>
      </w:r>
      <w:r w:rsidRPr="00043D0A">
        <w:rPr>
          <w:lang w:val="en-CA"/>
        </w:rPr>
        <w:t xml:space="preserve"> </w:t>
      </w:r>
      <w:proofErr w:type="spellStart"/>
      <w:r>
        <w:rPr>
          <w:lang w:val="en-CA"/>
        </w:rPr>
        <w:t>HarryUser</w:t>
      </w:r>
      <w:proofErr w:type="spellEnd"/>
      <w:r>
        <w:rPr>
          <w:lang w:val="en-CA"/>
        </w:rPr>
        <w:t>/1-June-2014 and make the necessary changes to it.</w:t>
      </w:r>
    </w:p>
    <w:p w:rsidR="00043D0A" w:rsidRPr="006435CD" w:rsidRDefault="00043D0A" w:rsidP="006435CD">
      <w:pPr>
        <w:pStyle w:val="ListParagraph"/>
        <w:numPr>
          <w:ilvl w:val="0"/>
          <w:numId w:val="2"/>
        </w:numPr>
      </w:pPr>
      <w:r>
        <w:t xml:space="preserve">To replace the existing record and IRCC for a new one that would cover both commercial and non-commercial use. </w:t>
      </w:r>
      <w:r w:rsidR="00DB0EF8">
        <w:t>In this case, t</w:t>
      </w:r>
      <w:r>
        <w:t>he previous record will no longer be valid</w:t>
      </w:r>
      <w:r w:rsidR="00DB0EF8">
        <w:t xml:space="preserve"> so the old permit is revoked</w:t>
      </w:r>
      <w:r>
        <w:t>.</w:t>
      </w:r>
    </w:p>
    <w:p w:rsidR="006435CD" w:rsidRPr="006435CD" w:rsidRDefault="006435CD">
      <w:pPr>
        <w:rPr>
          <w:lang w:val="en-US"/>
        </w:rPr>
      </w:pPr>
    </w:p>
    <w:p w:rsidR="004861C3" w:rsidRPr="0053010F" w:rsidRDefault="004861C3" w:rsidP="004861C3">
      <w:pPr>
        <w:pBdr>
          <w:top w:val="single" w:sz="4" w:space="1" w:color="auto"/>
          <w:left w:val="single" w:sz="4" w:space="4" w:color="auto"/>
          <w:bottom w:val="single" w:sz="4" w:space="1" w:color="auto"/>
          <w:right w:val="single" w:sz="4" w:space="4" w:color="auto"/>
        </w:pBdr>
        <w:rPr>
          <w:i/>
          <w:lang w:val="en-CA"/>
        </w:rPr>
      </w:pPr>
      <w:r w:rsidRPr="0053010F">
        <w:rPr>
          <w:i/>
          <w:lang w:val="en-CA"/>
        </w:rPr>
        <w:t>Instructions for the exercise:</w:t>
      </w:r>
    </w:p>
    <w:p w:rsidR="004861C3" w:rsidRPr="0053010F" w:rsidRDefault="004861C3" w:rsidP="004861C3">
      <w:pPr>
        <w:pBdr>
          <w:top w:val="single" w:sz="4" w:space="1" w:color="auto"/>
          <w:left w:val="single" w:sz="4" w:space="4" w:color="auto"/>
          <w:bottom w:val="single" w:sz="4" w:space="1" w:color="auto"/>
          <w:right w:val="single" w:sz="4" w:space="4" w:color="auto"/>
        </w:pBdr>
        <w:rPr>
          <w:i/>
          <w:lang w:val="en-CA"/>
        </w:rPr>
      </w:pPr>
      <w:r w:rsidRPr="0053010F">
        <w:rPr>
          <w:i/>
          <w:lang w:val="en-CA"/>
        </w:rPr>
        <w:lastRenderedPageBreak/>
        <w:t xml:space="preserve">-Complete the common format on </w:t>
      </w:r>
      <w:r w:rsidR="00235A69">
        <w:rPr>
          <w:i/>
          <w:lang w:val="en-CA"/>
        </w:rPr>
        <w:t xml:space="preserve">permits and its equivalent constituting an </w:t>
      </w:r>
      <w:r w:rsidRPr="00264CFB">
        <w:rPr>
          <w:i/>
          <w:lang w:val="en-CA"/>
        </w:rPr>
        <w:t>internationally recogni</w:t>
      </w:r>
      <w:r w:rsidR="00235A69">
        <w:rPr>
          <w:i/>
          <w:lang w:val="en-CA"/>
        </w:rPr>
        <w:t>z</w:t>
      </w:r>
      <w:r w:rsidRPr="00264CFB">
        <w:rPr>
          <w:i/>
          <w:lang w:val="en-CA"/>
        </w:rPr>
        <w:t>ed certificate of compliance</w:t>
      </w:r>
      <w:r>
        <w:rPr>
          <w:i/>
          <w:lang w:val="en-CA"/>
        </w:rPr>
        <w:t xml:space="preserve"> with the information provided</w:t>
      </w:r>
    </w:p>
    <w:p w:rsidR="00FA4889" w:rsidRPr="00886ACB" w:rsidRDefault="00FA4889">
      <w:pPr>
        <w:rPr>
          <w:lang w:val="en-CA"/>
        </w:rPr>
      </w:pPr>
    </w:p>
    <w:p w:rsidR="00A63DA1" w:rsidRPr="00264CFB" w:rsidRDefault="004861C3">
      <w:pPr>
        <w:rPr>
          <w:b/>
          <w:i/>
          <w:lang w:val="en-CA"/>
        </w:rPr>
      </w:pPr>
      <w:r w:rsidRPr="00264CFB">
        <w:rPr>
          <w:b/>
          <w:i/>
          <w:lang w:val="en-CA"/>
        </w:rPr>
        <w:t xml:space="preserve">Part 5: Establishing a </w:t>
      </w:r>
      <w:r w:rsidR="00A63DA1" w:rsidRPr="00264CFB">
        <w:rPr>
          <w:b/>
          <w:i/>
          <w:lang w:val="en-CA"/>
        </w:rPr>
        <w:t>Checkpoint</w:t>
      </w:r>
    </w:p>
    <w:p w:rsidR="00194FE3" w:rsidRPr="00293F94" w:rsidRDefault="00194FE3" w:rsidP="00194FE3">
      <w:proofErr w:type="spellStart"/>
      <w:r w:rsidRPr="00293F94">
        <w:t>Wizards</w:t>
      </w:r>
      <w:proofErr w:type="spellEnd"/>
      <w:r w:rsidRPr="00293F94">
        <w:t xml:space="preserve"> </w:t>
      </w:r>
      <w:proofErr w:type="spellStart"/>
      <w:r w:rsidRPr="00293F94">
        <w:t>Kingdom</w:t>
      </w:r>
      <w:proofErr w:type="spellEnd"/>
      <w:r w:rsidR="004861C3">
        <w:t xml:space="preserve"> CNA</w:t>
      </w:r>
      <w:r w:rsidRPr="00293F94">
        <w:t xml:space="preserve"> has </w:t>
      </w:r>
      <w:proofErr w:type="spellStart"/>
      <w:r w:rsidRPr="00293F94">
        <w:t>designated</w:t>
      </w:r>
      <w:proofErr w:type="spellEnd"/>
      <w:r w:rsidRPr="00293F94">
        <w:t xml:space="preserve"> WIZARD WORLD </w:t>
      </w:r>
      <w:proofErr w:type="spellStart"/>
      <w:r w:rsidRPr="00293F94">
        <w:t>Review</w:t>
      </w:r>
      <w:proofErr w:type="spellEnd"/>
      <w:r w:rsidRPr="00293F94">
        <w:t>, a</w:t>
      </w:r>
      <w:r w:rsidR="004861C3">
        <w:t>n international</w:t>
      </w:r>
      <w:r w:rsidRPr="00293F94">
        <w:t xml:space="preserve"> </w:t>
      </w:r>
      <w:proofErr w:type="spellStart"/>
      <w:r w:rsidR="004861C3">
        <w:t>peer</w:t>
      </w:r>
      <w:proofErr w:type="spellEnd"/>
      <w:r w:rsidR="004861C3">
        <w:t xml:space="preserve"> </w:t>
      </w:r>
      <w:proofErr w:type="spellStart"/>
      <w:r w:rsidR="004861C3">
        <w:t>reviewed</w:t>
      </w:r>
      <w:proofErr w:type="spellEnd"/>
      <w:r w:rsidR="004861C3" w:rsidRPr="00293F94">
        <w:t xml:space="preserve"> </w:t>
      </w:r>
      <w:proofErr w:type="spellStart"/>
      <w:r w:rsidRPr="00293F94">
        <w:t>magic</w:t>
      </w:r>
      <w:proofErr w:type="spellEnd"/>
      <w:r w:rsidRPr="00293F94">
        <w:t xml:space="preserve"> journal, as </w:t>
      </w:r>
      <w:proofErr w:type="gramStart"/>
      <w:r w:rsidRPr="00293F94">
        <w:t>a</w:t>
      </w:r>
      <w:proofErr w:type="gramEnd"/>
      <w:r w:rsidRPr="00293F94">
        <w:t xml:space="preserve"> checkpoint for the Nagoya Protocol.</w:t>
      </w:r>
    </w:p>
    <w:p w:rsidR="007327F1" w:rsidRPr="00293F94" w:rsidRDefault="00194FE3" w:rsidP="00194FE3">
      <w:r w:rsidRPr="00293F94">
        <w:t>Ac</w:t>
      </w:r>
      <w:r w:rsidR="007A7DA0" w:rsidRPr="00293F94">
        <w:t xml:space="preserve">cording to the Royal Decree on designation of checkpoints </w:t>
      </w:r>
      <w:proofErr w:type="spellStart"/>
      <w:r w:rsidR="007A7DA0" w:rsidRPr="00293F94">
        <w:t>adopted</w:t>
      </w:r>
      <w:proofErr w:type="spellEnd"/>
      <w:r w:rsidR="007A7DA0" w:rsidRPr="00293F94">
        <w:t xml:space="preserve"> in May </w:t>
      </w:r>
      <w:r w:rsidR="00E713E1">
        <w:t xml:space="preserve">19 </w:t>
      </w:r>
      <w:r w:rsidR="007A7DA0" w:rsidRPr="00293F94">
        <w:t>2014, the Wizard World Review is required to ask</w:t>
      </w:r>
      <w:r w:rsidR="007A7DA0" w:rsidRPr="00293F94">
        <w:rPr>
          <w:lang w:val="en-CA"/>
        </w:rPr>
        <w:t xml:space="preserve"> for information on </w:t>
      </w:r>
      <w:r w:rsidR="007A7DA0" w:rsidRPr="00293F94">
        <w:t xml:space="preserve">prior informed consent, to the source of the genetic resource, to the establishment of mutually agreed terms, and/or to the utilization of genetic resources, every time an article </w:t>
      </w:r>
      <w:proofErr w:type="spellStart"/>
      <w:r w:rsidR="007A7DA0" w:rsidRPr="00293F94">
        <w:t>dealing</w:t>
      </w:r>
      <w:proofErr w:type="spellEnd"/>
      <w:r w:rsidR="007A7DA0" w:rsidRPr="00293F94">
        <w:t xml:space="preserve"> </w:t>
      </w:r>
      <w:proofErr w:type="spellStart"/>
      <w:r w:rsidR="007A7DA0" w:rsidRPr="00293F94">
        <w:t>with</w:t>
      </w:r>
      <w:proofErr w:type="spellEnd"/>
      <w:r w:rsidR="007A7DA0" w:rsidRPr="00293F94">
        <w:t xml:space="preserve"> </w:t>
      </w:r>
      <w:proofErr w:type="spellStart"/>
      <w:r w:rsidR="007A7DA0" w:rsidRPr="00293F94">
        <w:t>research</w:t>
      </w:r>
      <w:proofErr w:type="spellEnd"/>
      <w:r w:rsidR="007A7DA0" w:rsidRPr="00293F94">
        <w:t xml:space="preserve"> and </w:t>
      </w:r>
      <w:proofErr w:type="spellStart"/>
      <w:r w:rsidR="007A7DA0" w:rsidRPr="00293F94">
        <w:t>development</w:t>
      </w:r>
      <w:proofErr w:type="spellEnd"/>
      <w:r w:rsidR="007A7DA0" w:rsidRPr="00293F94">
        <w:t xml:space="preserve"> on the </w:t>
      </w:r>
      <w:proofErr w:type="spellStart"/>
      <w:r w:rsidR="007A7DA0" w:rsidRPr="00293F94">
        <w:t>magic</w:t>
      </w:r>
      <w:proofErr w:type="spellEnd"/>
      <w:r w:rsidR="007A7DA0" w:rsidRPr="00293F94">
        <w:t xml:space="preserve"> </w:t>
      </w:r>
      <w:proofErr w:type="spellStart"/>
      <w:r w:rsidR="007A7DA0" w:rsidRPr="00293F94">
        <w:t>genetic</w:t>
      </w:r>
      <w:proofErr w:type="spellEnd"/>
      <w:r w:rsidR="007A7DA0" w:rsidRPr="00293F94">
        <w:t xml:space="preserve"> and/or </w:t>
      </w:r>
      <w:proofErr w:type="spellStart"/>
      <w:r w:rsidR="007A7DA0" w:rsidRPr="00293F94">
        <w:t>biochemical</w:t>
      </w:r>
      <w:proofErr w:type="spellEnd"/>
      <w:r w:rsidR="007A7DA0" w:rsidRPr="00293F94">
        <w:t xml:space="preserve"> composition of </w:t>
      </w:r>
      <w:proofErr w:type="spellStart"/>
      <w:r w:rsidR="007A7DA0" w:rsidRPr="00293F94">
        <w:t>genetic</w:t>
      </w:r>
      <w:proofErr w:type="spellEnd"/>
      <w:r w:rsidR="007A7DA0" w:rsidRPr="00293F94">
        <w:t xml:space="preserve"> </w:t>
      </w:r>
      <w:proofErr w:type="spellStart"/>
      <w:r w:rsidR="007A7DA0" w:rsidRPr="00293F94">
        <w:t>resources</w:t>
      </w:r>
      <w:proofErr w:type="spellEnd"/>
      <w:r w:rsidR="00293F94" w:rsidRPr="00293F94">
        <w:t xml:space="preserve"> </w:t>
      </w:r>
      <w:proofErr w:type="spellStart"/>
      <w:r w:rsidR="00293F94" w:rsidRPr="00293F94">
        <w:t>is</w:t>
      </w:r>
      <w:proofErr w:type="spellEnd"/>
      <w:r w:rsidR="00293F94" w:rsidRPr="00293F94">
        <w:t xml:space="preserve"> </w:t>
      </w:r>
      <w:proofErr w:type="spellStart"/>
      <w:r w:rsidR="00293F94" w:rsidRPr="00293F94">
        <w:t>presented</w:t>
      </w:r>
      <w:proofErr w:type="spellEnd"/>
      <w:r w:rsidR="00293F94" w:rsidRPr="00293F94">
        <w:t xml:space="preserve"> for publication</w:t>
      </w:r>
      <w:r w:rsidR="00293F94">
        <w:t xml:space="preserve"> in the journal</w:t>
      </w:r>
      <w:r w:rsidR="007A7DA0" w:rsidRPr="00293F94">
        <w:t>.</w:t>
      </w:r>
    </w:p>
    <w:p w:rsidR="00194FE3" w:rsidRPr="00293F94" w:rsidRDefault="007A7DA0">
      <w:r w:rsidRPr="00293F94">
        <w:t xml:space="preserve">The </w:t>
      </w:r>
      <w:r w:rsidR="00C90C75">
        <w:t xml:space="preserve">NFP </w:t>
      </w:r>
      <w:r w:rsidRPr="00293F94">
        <w:t xml:space="preserve">of </w:t>
      </w:r>
      <w:proofErr w:type="spellStart"/>
      <w:r w:rsidRPr="00293F94">
        <w:t>Wizards</w:t>
      </w:r>
      <w:proofErr w:type="spellEnd"/>
      <w:r w:rsidRPr="00293F94">
        <w:t xml:space="preserve"> </w:t>
      </w:r>
      <w:proofErr w:type="spellStart"/>
      <w:r w:rsidRPr="00293F94">
        <w:t>Kingdom</w:t>
      </w:r>
      <w:proofErr w:type="spellEnd"/>
      <w:r w:rsidR="007327F1" w:rsidRPr="00293F94">
        <w:t xml:space="preserve"> has been designated as the authority to receive all checkpoint communiques </w:t>
      </w:r>
      <w:proofErr w:type="spellStart"/>
      <w:r w:rsidR="007327F1" w:rsidRPr="00293F94">
        <w:t>published</w:t>
      </w:r>
      <w:proofErr w:type="spellEnd"/>
      <w:r w:rsidR="007327F1" w:rsidRPr="00293F94">
        <w:t xml:space="preserve"> in the </w:t>
      </w:r>
      <w:r w:rsidR="006716E8" w:rsidRPr="00293F94">
        <w:t>ABS-CH.</w:t>
      </w:r>
      <w:r w:rsidR="006E1927">
        <w:t xml:space="preserve"> The National Focal Point </w:t>
      </w:r>
      <w:proofErr w:type="spellStart"/>
      <w:r w:rsidR="006E1927">
        <w:t>is</w:t>
      </w:r>
      <w:proofErr w:type="spellEnd"/>
      <w:r w:rsidR="006E1927">
        <w:t xml:space="preserve"> </w:t>
      </w:r>
      <w:proofErr w:type="spellStart"/>
      <w:r w:rsidR="006E1927">
        <w:t>Rowena</w:t>
      </w:r>
      <w:proofErr w:type="spellEnd"/>
      <w:r w:rsidR="006E1927">
        <w:t xml:space="preserve"> </w:t>
      </w:r>
      <w:proofErr w:type="spellStart"/>
      <w:r w:rsidR="006E1927">
        <w:t>Ravenclaw</w:t>
      </w:r>
      <w:proofErr w:type="spellEnd"/>
      <w:r w:rsidR="006E1927">
        <w:t xml:space="preserve"> </w:t>
      </w:r>
      <w:proofErr w:type="spellStart"/>
      <w:r w:rsidR="006E1927">
        <w:t>from</w:t>
      </w:r>
      <w:proofErr w:type="spellEnd"/>
      <w:r w:rsidR="006E1927">
        <w:t xml:space="preserve"> </w:t>
      </w:r>
      <w:proofErr w:type="spellStart"/>
      <w:r w:rsidR="006E1927">
        <w:t>Hogwarts</w:t>
      </w:r>
      <w:proofErr w:type="spellEnd"/>
      <w:r w:rsidR="006E1927">
        <w:t xml:space="preserve"> </w:t>
      </w:r>
      <w:proofErr w:type="spellStart"/>
      <w:r w:rsidR="006E1927">
        <w:t>School</w:t>
      </w:r>
      <w:proofErr w:type="spellEnd"/>
      <w:r w:rsidR="006E1927">
        <w:t xml:space="preserve"> at </w:t>
      </w:r>
      <w:proofErr w:type="spellStart"/>
      <w:r w:rsidR="006E1927">
        <w:t>Hogwarts</w:t>
      </w:r>
      <w:proofErr w:type="spellEnd"/>
      <w:r w:rsidR="006E1927">
        <w:t xml:space="preserve"> (+77 777-777 </w:t>
      </w:r>
      <w:hyperlink r:id="rId9" w:history="1">
        <w:r w:rsidR="006E1927" w:rsidRPr="008941FE">
          <w:rPr>
            <w:rStyle w:val="Hyperlink"/>
          </w:rPr>
          <w:t>rowena@hogwarts.edu</w:t>
        </w:r>
      </w:hyperlink>
      <w:r w:rsidR="006E1927">
        <w:t xml:space="preserve"> )</w:t>
      </w:r>
    </w:p>
    <w:p w:rsidR="004861C3" w:rsidRPr="0053010F" w:rsidRDefault="004861C3" w:rsidP="004861C3">
      <w:pPr>
        <w:pBdr>
          <w:top w:val="single" w:sz="4" w:space="1" w:color="auto"/>
          <w:left w:val="single" w:sz="4" w:space="4" w:color="auto"/>
          <w:bottom w:val="single" w:sz="4" w:space="1" w:color="auto"/>
          <w:right w:val="single" w:sz="4" w:space="4" w:color="auto"/>
        </w:pBdr>
        <w:rPr>
          <w:i/>
          <w:lang w:val="en-CA"/>
        </w:rPr>
      </w:pPr>
      <w:r w:rsidRPr="0053010F">
        <w:rPr>
          <w:i/>
          <w:lang w:val="en-CA"/>
        </w:rPr>
        <w:t>Instructions for the exercise:</w:t>
      </w:r>
    </w:p>
    <w:p w:rsidR="004861C3" w:rsidRPr="0053010F" w:rsidRDefault="004861C3" w:rsidP="004861C3">
      <w:pPr>
        <w:pBdr>
          <w:top w:val="single" w:sz="4" w:space="1" w:color="auto"/>
          <w:left w:val="single" w:sz="4" w:space="4" w:color="auto"/>
          <w:bottom w:val="single" w:sz="4" w:space="1" w:color="auto"/>
          <w:right w:val="single" w:sz="4" w:space="4" w:color="auto"/>
        </w:pBdr>
        <w:rPr>
          <w:i/>
          <w:lang w:val="en-CA"/>
        </w:rPr>
      </w:pPr>
      <w:r w:rsidRPr="0053010F">
        <w:rPr>
          <w:i/>
          <w:lang w:val="en-CA"/>
        </w:rPr>
        <w:t xml:space="preserve">-Complete the common format on </w:t>
      </w:r>
      <w:r w:rsidRPr="00264CFB">
        <w:rPr>
          <w:i/>
          <w:lang w:val="en-CA"/>
        </w:rPr>
        <w:t>checkpoint</w:t>
      </w:r>
      <w:r w:rsidRPr="004861C3">
        <w:rPr>
          <w:i/>
          <w:lang w:val="en-CA"/>
        </w:rPr>
        <w:t xml:space="preserve"> </w:t>
      </w:r>
      <w:r>
        <w:rPr>
          <w:i/>
          <w:lang w:val="en-CA"/>
        </w:rPr>
        <w:t>with the information provided</w:t>
      </w:r>
    </w:p>
    <w:p w:rsidR="006716E8" w:rsidRPr="00293F94" w:rsidRDefault="006716E8"/>
    <w:p w:rsidR="006716E8" w:rsidRPr="00264CFB" w:rsidRDefault="004861C3">
      <w:pPr>
        <w:rPr>
          <w:b/>
          <w:i/>
          <w:lang w:val="en-CA"/>
        </w:rPr>
      </w:pPr>
      <w:r w:rsidRPr="0053010F">
        <w:rPr>
          <w:b/>
          <w:i/>
          <w:lang w:val="en-CA"/>
        </w:rPr>
        <w:t xml:space="preserve">Part 5: </w:t>
      </w:r>
      <w:r>
        <w:rPr>
          <w:b/>
          <w:i/>
          <w:lang w:val="en-CA"/>
        </w:rPr>
        <w:t xml:space="preserve">Writing a </w:t>
      </w:r>
      <w:r w:rsidR="00FA3B11" w:rsidRPr="00264CFB">
        <w:rPr>
          <w:b/>
          <w:i/>
          <w:lang w:val="en-CA"/>
        </w:rPr>
        <w:t>Checkpoint communique</w:t>
      </w:r>
    </w:p>
    <w:p w:rsidR="00FA3B11" w:rsidRDefault="00E713E1">
      <w:pPr>
        <w:rPr>
          <w:lang w:val="en-CA"/>
        </w:rPr>
      </w:pPr>
      <w:r>
        <w:rPr>
          <w:lang w:val="en-CA"/>
        </w:rPr>
        <w:t>A</w:t>
      </w:r>
      <w:r w:rsidR="00E35EB4">
        <w:rPr>
          <w:lang w:val="en-CA"/>
        </w:rPr>
        <w:t xml:space="preserve">fter conducting research and development on the magic composition of the </w:t>
      </w:r>
      <w:proofErr w:type="spellStart"/>
      <w:r w:rsidR="00E35EB4">
        <w:rPr>
          <w:lang w:val="en-CA"/>
        </w:rPr>
        <w:t>Sopophorous</w:t>
      </w:r>
      <w:proofErr w:type="spellEnd"/>
      <w:r w:rsidR="00E35EB4">
        <w:rPr>
          <w:lang w:val="en-CA"/>
        </w:rPr>
        <w:t xml:space="preserve"> beans</w:t>
      </w:r>
      <w:r>
        <w:rPr>
          <w:lang w:val="en-CA"/>
        </w:rPr>
        <w:t xml:space="preserve">, </w:t>
      </w:r>
      <w:r w:rsidRPr="00D00F80">
        <w:rPr>
          <w:lang w:val="en-CA"/>
        </w:rPr>
        <w:t>Harry User</w:t>
      </w:r>
      <w:r w:rsidR="00E35EB4">
        <w:rPr>
          <w:lang w:val="en-CA"/>
        </w:rPr>
        <w:t xml:space="preserve"> decides to </w:t>
      </w:r>
      <w:r>
        <w:rPr>
          <w:lang w:val="en-CA"/>
        </w:rPr>
        <w:t>write a manuscript</w:t>
      </w:r>
      <w:r w:rsidR="00E35EB4">
        <w:rPr>
          <w:lang w:val="en-CA"/>
        </w:rPr>
        <w:t xml:space="preserve"> and publish it in the main journal of Wizards Kingdom.</w:t>
      </w:r>
      <w:r w:rsidR="00C85A9B">
        <w:rPr>
          <w:lang w:val="en-CA"/>
        </w:rPr>
        <w:t xml:space="preserve"> </w:t>
      </w:r>
      <w:r w:rsidR="00293F94">
        <w:rPr>
          <w:lang w:val="en-CA"/>
        </w:rPr>
        <w:t xml:space="preserve">The paper is co-authored by the visiting student from </w:t>
      </w:r>
      <w:r>
        <w:rPr>
          <w:lang w:val="en-CA"/>
        </w:rPr>
        <w:t xml:space="preserve">the </w:t>
      </w:r>
      <w:proofErr w:type="spellStart"/>
      <w:r>
        <w:t>Magic</w:t>
      </w:r>
      <w:proofErr w:type="spellEnd"/>
      <w:r>
        <w:t xml:space="preserve"> </w:t>
      </w:r>
      <w:proofErr w:type="spellStart"/>
      <w:r>
        <w:t>Studies</w:t>
      </w:r>
      <w:proofErr w:type="spellEnd"/>
      <w:r>
        <w:t xml:space="preserve"> </w:t>
      </w:r>
      <w:proofErr w:type="spellStart"/>
      <w:r>
        <w:t>department</w:t>
      </w:r>
      <w:proofErr w:type="spellEnd"/>
      <w:r w:rsidRPr="00C70D25">
        <w:t xml:space="preserve"> </w:t>
      </w:r>
      <w:r>
        <w:t xml:space="preserve">of the </w:t>
      </w:r>
      <w:r w:rsidR="00293F94">
        <w:rPr>
          <w:lang w:val="en-CA"/>
        </w:rPr>
        <w:t xml:space="preserve">Middle-earth University, the elf </w:t>
      </w:r>
      <w:proofErr w:type="spellStart"/>
      <w:r w:rsidR="00293F94">
        <w:rPr>
          <w:lang w:val="en-CA"/>
        </w:rPr>
        <w:t>Arwen</w:t>
      </w:r>
      <w:proofErr w:type="spellEnd"/>
      <w:r w:rsidR="00293F94">
        <w:rPr>
          <w:lang w:val="en-CA"/>
        </w:rPr>
        <w:t xml:space="preserve"> </w:t>
      </w:r>
      <w:proofErr w:type="spellStart"/>
      <w:r w:rsidR="00293F94">
        <w:rPr>
          <w:lang w:val="en-CA"/>
        </w:rPr>
        <w:t>Undomiel</w:t>
      </w:r>
      <w:proofErr w:type="spellEnd"/>
      <w:r w:rsidR="00293F94">
        <w:rPr>
          <w:lang w:val="en-CA"/>
        </w:rPr>
        <w:t xml:space="preserve"> (Rivendell, </w:t>
      </w:r>
      <w:hyperlink r:id="rId10" w:history="1">
        <w:r w:rsidR="00293F94" w:rsidRPr="008941FE">
          <w:rPr>
            <w:rStyle w:val="Hyperlink"/>
            <w:lang w:val="en-CA"/>
          </w:rPr>
          <w:t>arwen@middle-earth.com</w:t>
        </w:r>
      </w:hyperlink>
      <w:r w:rsidR="00293F94">
        <w:rPr>
          <w:lang w:val="en-CA"/>
        </w:rPr>
        <w:t>, +5-555-555)</w:t>
      </w:r>
    </w:p>
    <w:p w:rsidR="00293F94" w:rsidRDefault="00293F94">
      <w:pPr>
        <w:rPr>
          <w:lang w:val="en-CA"/>
        </w:rPr>
      </w:pPr>
      <w:proofErr w:type="spellStart"/>
      <w:r>
        <w:rPr>
          <w:lang w:val="en-CA"/>
        </w:rPr>
        <w:t>Arwen</w:t>
      </w:r>
      <w:proofErr w:type="spellEnd"/>
      <w:r>
        <w:rPr>
          <w:lang w:val="en-CA"/>
        </w:rPr>
        <w:t xml:space="preserve"> </w:t>
      </w:r>
      <w:proofErr w:type="spellStart"/>
      <w:r>
        <w:rPr>
          <w:lang w:val="en-CA"/>
        </w:rPr>
        <w:t>Undomiel</w:t>
      </w:r>
      <w:proofErr w:type="spellEnd"/>
      <w:r>
        <w:rPr>
          <w:lang w:val="en-CA"/>
        </w:rPr>
        <w:t xml:space="preserve"> is following the process for getting the paper published at the </w:t>
      </w:r>
      <w:proofErr w:type="spellStart"/>
      <w:r w:rsidRPr="00293F94">
        <w:t>Wizard</w:t>
      </w:r>
      <w:proofErr w:type="spellEnd"/>
      <w:r w:rsidRPr="00293F94">
        <w:t xml:space="preserve"> World </w:t>
      </w:r>
      <w:proofErr w:type="spellStart"/>
      <w:r w:rsidRPr="00293F94">
        <w:t>Review</w:t>
      </w:r>
      <w:proofErr w:type="spellEnd"/>
      <w:r w:rsidR="004861C3">
        <w:t>.</w:t>
      </w:r>
    </w:p>
    <w:p w:rsidR="00043D0A" w:rsidRPr="00293F94" w:rsidRDefault="00C85A9B">
      <w:proofErr w:type="spellStart"/>
      <w:r w:rsidRPr="00293F94">
        <w:t>Wizard</w:t>
      </w:r>
      <w:proofErr w:type="spellEnd"/>
      <w:r w:rsidRPr="00293F94">
        <w:t xml:space="preserve"> World </w:t>
      </w:r>
      <w:proofErr w:type="spellStart"/>
      <w:r w:rsidRPr="00293F94">
        <w:t>Review</w:t>
      </w:r>
      <w:proofErr w:type="spellEnd"/>
      <w:r w:rsidRPr="00293F94">
        <w:t xml:space="preserve"> </w:t>
      </w:r>
      <w:proofErr w:type="spellStart"/>
      <w:r w:rsidRPr="00293F94">
        <w:t>asks</w:t>
      </w:r>
      <w:proofErr w:type="spellEnd"/>
      <w:r w:rsidRPr="00293F94">
        <w:t xml:space="preserve"> </w:t>
      </w:r>
      <w:proofErr w:type="spellStart"/>
      <w:r w:rsidR="00293F94">
        <w:t>Arwen</w:t>
      </w:r>
      <w:proofErr w:type="spellEnd"/>
      <w:r w:rsidR="00293F94">
        <w:t xml:space="preserve"> </w:t>
      </w:r>
      <w:r w:rsidRPr="00293F94">
        <w:rPr>
          <w:lang w:val="en-CA"/>
        </w:rPr>
        <w:t xml:space="preserve">for information on </w:t>
      </w:r>
      <w:proofErr w:type="spellStart"/>
      <w:r w:rsidR="00293F94">
        <w:t>prior</w:t>
      </w:r>
      <w:proofErr w:type="spellEnd"/>
      <w:r w:rsidR="00293F94">
        <w:t xml:space="preserve"> </w:t>
      </w:r>
      <w:proofErr w:type="spellStart"/>
      <w:r w:rsidR="00293F94">
        <w:t>informed</w:t>
      </w:r>
      <w:proofErr w:type="spellEnd"/>
      <w:r w:rsidR="00293F94">
        <w:t xml:space="preserve"> consent,</w:t>
      </w:r>
      <w:r w:rsidRPr="00293F94">
        <w:t xml:space="preserve"> the so</w:t>
      </w:r>
      <w:r w:rsidR="00293F94">
        <w:t xml:space="preserve">urce of the </w:t>
      </w:r>
      <w:proofErr w:type="spellStart"/>
      <w:r w:rsidR="00293F94">
        <w:t>genetic</w:t>
      </w:r>
      <w:proofErr w:type="spellEnd"/>
      <w:r w:rsidR="00293F94">
        <w:t xml:space="preserve"> </w:t>
      </w:r>
      <w:proofErr w:type="spellStart"/>
      <w:r w:rsidR="00293F94">
        <w:t>resource</w:t>
      </w:r>
      <w:proofErr w:type="spellEnd"/>
      <w:r w:rsidR="00293F94">
        <w:t xml:space="preserve">, </w:t>
      </w:r>
      <w:r w:rsidRPr="00293F94">
        <w:t xml:space="preserve"> the establishment of </w:t>
      </w:r>
      <w:proofErr w:type="spellStart"/>
      <w:r w:rsidRPr="00293F94">
        <w:t>mutually</w:t>
      </w:r>
      <w:proofErr w:type="spellEnd"/>
      <w:r w:rsidRPr="00293F94">
        <w:t xml:space="preserve"> </w:t>
      </w:r>
      <w:proofErr w:type="spellStart"/>
      <w:r w:rsidRPr="00293F94">
        <w:t>agreed</w:t>
      </w:r>
      <w:proofErr w:type="spellEnd"/>
      <w:r w:rsidRPr="00293F94">
        <w:t xml:space="preserve"> </w:t>
      </w:r>
      <w:proofErr w:type="spellStart"/>
      <w:r w:rsidRPr="00293F94">
        <w:t>term</w:t>
      </w:r>
      <w:r w:rsidR="00293F94">
        <w:t>s</w:t>
      </w:r>
      <w:proofErr w:type="spellEnd"/>
      <w:r w:rsidR="00293F94">
        <w:t xml:space="preserve">, and/or </w:t>
      </w:r>
      <w:r w:rsidRPr="00293F94">
        <w:t xml:space="preserve">the </w:t>
      </w:r>
      <w:proofErr w:type="spellStart"/>
      <w:r w:rsidRPr="00293F94">
        <w:t>utilization</w:t>
      </w:r>
      <w:proofErr w:type="spellEnd"/>
      <w:r w:rsidRPr="00293F94">
        <w:t xml:space="preserve"> of </w:t>
      </w:r>
      <w:proofErr w:type="spellStart"/>
      <w:r w:rsidRPr="00293F94">
        <w:t>genetic</w:t>
      </w:r>
      <w:proofErr w:type="spellEnd"/>
      <w:r w:rsidRPr="00293F94">
        <w:t xml:space="preserve"> </w:t>
      </w:r>
      <w:proofErr w:type="spellStart"/>
      <w:r w:rsidRPr="00293F94">
        <w:t>resources</w:t>
      </w:r>
      <w:proofErr w:type="spellEnd"/>
      <w:r w:rsidRPr="00293F94">
        <w:t>.</w:t>
      </w:r>
    </w:p>
    <w:p w:rsidR="00C85A9B" w:rsidRPr="00293F94" w:rsidRDefault="00293F94">
      <w:r>
        <w:t xml:space="preserve">On </w:t>
      </w:r>
      <w:proofErr w:type="spellStart"/>
      <w:r>
        <w:t>October</w:t>
      </w:r>
      <w:proofErr w:type="spellEnd"/>
      <w:r>
        <w:t xml:space="preserve"> </w:t>
      </w:r>
      <w:r w:rsidR="00E713E1">
        <w:t xml:space="preserve">12 </w:t>
      </w:r>
      <w:r>
        <w:t xml:space="preserve">2014 </w:t>
      </w:r>
      <w:proofErr w:type="spellStart"/>
      <w:r>
        <w:t>Arwen</w:t>
      </w:r>
      <w:proofErr w:type="spellEnd"/>
      <w:r>
        <w:t xml:space="preserve"> </w:t>
      </w:r>
      <w:proofErr w:type="spellStart"/>
      <w:r w:rsidR="00C85A9B" w:rsidRPr="00293F94">
        <w:t>provide</w:t>
      </w:r>
      <w:r>
        <w:t>s</w:t>
      </w:r>
      <w:proofErr w:type="spellEnd"/>
      <w:r>
        <w:t xml:space="preserve"> one of the </w:t>
      </w:r>
      <w:proofErr w:type="spellStart"/>
      <w:r>
        <w:t>following</w:t>
      </w:r>
      <w:proofErr w:type="spellEnd"/>
      <w:r>
        <w:t xml:space="preserve"> types of information</w:t>
      </w:r>
      <w:r w:rsidR="00C85A9B" w:rsidRPr="00293F94">
        <w:t>:</w:t>
      </w:r>
    </w:p>
    <w:p w:rsidR="00C85A9B" w:rsidRDefault="00C85A9B" w:rsidP="00C85A9B">
      <w:pPr>
        <w:pStyle w:val="ListParagraph"/>
        <w:numPr>
          <w:ilvl w:val="0"/>
          <w:numId w:val="3"/>
        </w:numPr>
        <w:rPr>
          <w:lang w:val="en-CA"/>
        </w:rPr>
      </w:pPr>
      <w:r>
        <w:rPr>
          <w:lang w:val="en-CA"/>
        </w:rPr>
        <w:t>The IRCC</w:t>
      </w:r>
    </w:p>
    <w:p w:rsidR="00C85A9B" w:rsidRPr="00C85A9B" w:rsidRDefault="00C85A9B" w:rsidP="00C85A9B">
      <w:pPr>
        <w:pStyle w:val="ListParagraph"/>
        <w:numPr>
          <w:ilvl w:val="0"/>
          <w:numId w:val="3"/>
        </w:numPr>
        <w:rPr>
          <w:lang w:val="en-CA"/>
        </w:rPr>
      </w:pPr>
      <w:r>
        <w:rPr>
          <w:lang w:val="en-CA"/>
        </w:rPr>
        <w:t>The national permit</w:t>
      </w:r>
    </w:p>
    <w:p w:rsidR="00E35EB4" w:rsidRDefault="00E35EB4">
      <w:pPr>
        <w:rPr>
          <w:lang w:val="en-CA"/>
        </w:rPr>
      </w:pPr>
    </w:p>
    <w:p w:rsidR="004861C3" w:rsidRPr="0053010F" w:rsidRDefault="004861C3" w:rsidP="004861C3">
      <w:pPr>
        <w:pBdr>
          <w:top w:val="single" w:sz="4" w:space="1" w:color="auto"/>
          <w:left w:val="single" w:sz="4" w:space="4" w:color="auto"/>
          <w:bottom w:val="single" w:sz="4" w:space="1" w:color="auto"/>
          <w:right w:val="single" w:sz="4" w:space="4" w:color="auto"/>
        </w:pBdr>
        <w:rPr>
          <w:i/>
          <w:lang w:val="en-CA"/>
        </w:rPr>
      </w:pPr>
      <w:r w:rsidRPr="0053010F">
        <w:rPr>
          <w:i/>
          <w:lang w:val="en-CA"/>
        </w:rPr>
        <w:t>Instructions for the exercise:</w:t>
      </w:r>
    </w:p>
    <w:p w:rsidR="004861C3" w:rsidRPr="0053010F" w:rsidRDefault="004861C3" w:rsidP="004861C3">
      <w:pPr>
        <w:pBdr>
          <w:top w:val="single" w:sz="4" w:space="1" w:color="auto"/>
          <w:left w:val="single" w:sz="4" w:space="4" w:color="auto"/>
          <w:bottom w:val="single" w:sz="4" w:space="1" w:color="auto"/>
          <w:right w:val="single" w:sz="4" w:space="4" w:color="auto"/>
        </w:pBdr>
        <w:rPr>
          <w:i/>
          <w:lang w:val="en-CA"/>
        </w:rPr>
      </w:pPr>
      <w:r w:rsidRPr="0053010F">
        <w:rPr>
          <w:i/>
          <w:lang w:val="en-CA"/>
        </w:rPr>
        <w:lastRenderedPageBreak/>
        <w:t xml:space="preserve">-Complete the common format on </w:t>
      </w:r>
      <w:r w:rsidR="00235A69">
        <w:rPr>
          <w:i/>
          <w:lang w:val="en-CA"/>
        </w:rPr>
        <w:t xml:space="preserve">information for the </w:t>
      </w:r>
      <w:r>
        <w:rPr>
          <w:i/>
          <w:lang w:val="en-CA"/>
        </w:rPr>
        <w:t>checkpoint communique with the information provided</w:t>
      </w:r>
    </w:p>
    <w:p w:rsidR="004861C3" w:rsidRPr="00D00F80" w:rsidRDefault="004861C3">
      <w:pPr>
        <w:rPr>
          <w:lang w:val="en-CA"/>
        </w:rPr>
      </w:pPr>
    </w:p>
    <w:sectPr w:rsidR="004861C3" w:rsidRPr="00D00F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3539"/>
    <w:multiLevelType w:val="hybridMultilevel"/>
    <w:tmpl w:val="1F2078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7E80ABE"/>
    <w:multiLevelType w:val="hybridMultilevel"/>
    <w:tmpl w:val="754089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08612CE"/>
    <w:multiLevelType w:val="hybridMultilevel"/>
    <w:tmpl w:val="2D742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00340D"/>
    <w:multiLevelType w:val="hybridMultilevel"/>
    <w:tmpl w:val="04404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C33F55"/>
    <w:multiLevelType w:val="hybridMultilevel"/>
    <w:tmpl w:val="0542F068"/>
    <w:lvl w:ilvl="0" w:tplc="93CA183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doNotDisplayPageBoundaries/>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DA1"/>
    <w:rsid w:val="00036F8F"/>
    <w:rsid w:val="00043D0A"/>
    <w:rsid w:val="000448AD"/>
    <w:rsid w:val="00067845"/>
    <w:rsid w:val="000738DA"/>
    <w:rsid w:val="001154BD"/>
    <w:rsid w:val="00194FE3"/>
    <w:rsid w:val="001A4ABC"/>
    <w:rsid w:val="001E70CF"/>
    <w:rsid w:val="00235A69"/>
    <w:rsid w:val="00264CFB"/>
    <w:rsid w:val="00293F94"/>
    <w:rsid w:val="002F3964"/>
    <w:rsid w:val="004861C3"/>
    <w:rsid w:val="004F50AC"/>
    <w:rsid w:val="005A3417"/>
    <w:rsid w:val="00632A26"/>
    <w:rsid w:val="006435CD"/>
    <w:rsid w:val="00663599"/>
    <w:rsid w:val="006716E8"/>
    <w:rsid w:val="006B0FA8"/>
    <w:rsid w:val="006D12C0"/>
    <w:rsid w:val="006E1927"/>
    <w:rsid w:val="007327F1"/>
    <w:rsid w:val="00741985"/>
    <w:rsid w:val="00746A5E"/>
    <w:rsid w:val="00782B6D"/>
    <w:rsid w:val="007A7DA0"/>
    <w:rsid w:val="007B54F8"/>
    <w:rsid w:val="007D7FF7"/>
    <w:rsid w:val="008107A6"/>
    <w:rsid w:val="00886ACB"/>
    <w:rsid w:val="008F17F5"/>
    <w:rsid w:val="009A6714"/>
    <w:rsid w:val="00A63DA1"/>
    <w:rsid w:val="00AD3963"/>
    <w:rsid w:val="00B04534"/>
    <w:rsid w:val="00C70D25"/>
    <w:rsid w:val="00C85A9B"/>
    <w:rsid w:val="00C90C75"/>
    <w:rsid w:val="00D00F80"/>
    <w:rsid w:val="00DB0EF8"/>
    <w:rsid w:val="00DD6202"/>
    <w:rsid w:val="00E24212"/>
    <w:rsid w:val="00E35EB4"/>
    <w:rsid w:val="00E713E1"/>
    <w:rsid w:val="00E927BC"/>
    <w:rsid w:val="00F61970"/>
    <w:rsid w:val="00F8362B"/>
    <w:rsid w:val="00FA3B11"/>
    <w:rsid w:val="00FA4889"/>
    <w:rsid w:val="00FD087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1">
    <w:name w:val="s1"/>
    <w:basedOn w:val="DefaultParagraphFont"/>
    <w:rsid w:val="00A63DA1"/>
  </w:style>
  <w:style w:type="character" w:styleId="Hyperlink">
    <w:name w:val="Hyperlink"/>
    <w:basedOn w:val="DefaultParagraphFont"/>
    <w:uiPriority w:val="99"/>
    <w:unhideWhenUsed/>
    <w:rsid w:val="006716E8"/>
    <w:rPr>
      <w:color w:val="0000FF" w:themeColor="hyperlink"/>
      <w:u w:val="single"/>
    </w:rPr>
  </w:style>
  <w:style w:type="paragraph" w:styleId="ListParagraph">
    <w:name w:val="List Paragraph"/>
    <w:basedOn w:val="Normal"/>
    <w:uiPriority w:val="34"/>
    <w:qFormat/>
    <w:rsid w:val="006716E8"/>
    <w:pPr>
      <w:ind w:left="720"/>
      <w:contextualSpacing/>
    </w:pPr>
    <w:rPr>
      <w:lang w:val="en-US"/>
    </w:rPr>
  </w:style>
  <w:style w:type="paragraph" w:customStyle="1" w:styleId="p3">
    <w:name w:val="p3"/>
    <w:basedOn w:val="Normal"/>
    <w:rsid w:val="006435CD"/>
    <w:pPr>
      <w:spacing w:before="100" w:beforeAutospacing="1" w:after="100" w:afterAutospacing="1" w:line="240" w:lineRule="auto"/>
    </w:pPr>
    <w:rPr>
      <w:rFonts w:ascii="Times New Roman" w:eastAsiaTheme="minorEastAsia" w:hAnsi="Times New Roman" w:cs="Times New Roman"/>
      <w:sz w:val="24"/>
      <w:szCs w:val="24"/>
      <w:lang w:val="en-US" w:eastAsia="en-CA"/>
    </w:rPr>
  </w:style>
  <w:style w:type="paragraph" w:styleId="BalloonText">
    <w:name w:val="Balloon Text"/>
    <w:basedOn w:val="Normal"/>
    <w:link w:val="BalloonTextChar"/>
    <w:uiPriority w:val="99"/>
    <w:semiHidden/>
    <w:unhideWhenUsed/>
    <w:rsid w:val="00C70D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D25"/>
    <w:rPr>
      <w:rFonts w:ascii="Tahoma" w:hAnsi="Tahoma" w:cs="Tahoma"/>
      <w:sz w:val="16"/>
      <w:szCs w:val="16"/>
      <w:lang w:val="fr-FR"/>
    </w:rPr>
  </w:style>
  <w:style w:type="character" w:styleId="CommentReference">
    <w:name w:val="annotation reference"/>
    <w:basedOn w:val="DefaultParagraphFont"/>
    <w:uiPriority w:val="99"/>
    <w:semiHidden/>
    <w:unhideWhenUsed/>
    <w:rsid w:val="00DB0EF8"/>
    <w:rPr>
      <w:sz w:val="18"/>
      <w:szCs w:val="18"/>
    </w:rPr>
  </w:style>
  <w:style w:type="paragraph" w:styleId="CommentText">
    <w:name w:val="annotation text"/>
    <w:basedOn w:val="Normal"/>
    <w:link w:val="CommentTextChar"/>
    <w:uiPriority w:val="99"/>
    <w:semiHidden/>
    <w:unhideWhenUsed/>
    <w:rsid w:val="00DB0EF8"/>
    <w:pPr>
      <w:spacing w:line="240" w:lineRule="auto"/>
    </w:pPr>
    <w:rPr>
      <w:sz w:val="24"/>
      <w:szCs w:val="24"/>
    </w:rPr>
  </w:style>
  <w:style w:type="character" w:customStyle="1" w:styleId="CommentTextChar">
    <w:name w:val="Comment Text Char"/>
    <w:basedOn w:val="DefaultParagraphFont"/>
    <w:link w:val="CommentText"/>
    <w:uiPriority w:val="99"/>
    <w:semiHidden/>
    <w:rsid w:val="00DB0EF8"/>
    <w:rPr>
      <w:sz w:val="24"/>
      <w:szCs w:val="24"/>
      <w:lang w:val="fr-FR"/>
    </w:rPr>
  </w:style>
  <w:style w:type="paragraph" w:styleId="CommentSubject">
    <w:name w:val="annotation subject"/>
    <w:basedOn w:val="CommentText"/>
    <w:next w:val="CommentText"/>
    <w:link w:val="CommentSubjectChar"/>
    <w:uiPriority w:val="99"/>
    <w:semiHidden/>
    <w:unhideWhenUsed/>
    <w:rsid w:val="00DB0EF8"/>
    <w:rPr>
      <w:b/>
      <w:bCs/>
      <w:sz w:val="20"/>
      <w:szCs w:val="20"/>
    </w:rPr>
  </w:style>
  <w:style w:type="character" w:customStyle="1" w:styleId="CommentSubjectChar">
    <w:name w:val="Comment Subject Char"/>
    <w:basedOn w:val="CommentTextChar"/>
    <w:link w:val="CommentSubject"/>
    <w:uiPriority w:val="99"/>
    <w:semiHidden/>
    <w:rsid w:val="00DB0EF8"/>
    <w:rPr>
      <w:b/>
      <w:bCs/>
      <w:sz w:val="20"/>
      <w:szCs w:val="20"/>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1">
    <w:name w:val="s1"/>
    <w:basedOn w:val="DefaultParagraphFont"/>
    <w:rsid w:val="00A63DA1"/>
  </w:style>
  <w:style w:type="character" w:styleId="Hyperlink">
    <w:name w:val="Hyperlink"/>
    <w:basedOn w:val="DefaultParagraphFont"/>
    <w:uiPriority w:val="99"/>
    <w:unhideWhenUsed/>
    <w:rsid w:val="006716E8"/>
    <w:rPr>
      <w:color w:val="0000FF" w:themeColor="hyperlink"/>
      <w:u w:val="single"/>
    </w:rPr>
  </w:style>
  <w:style w:type="paragraph" w:styleId="ListParagraph">
    <w:name w:val="List Paragraph"/>
    <w:basedOn w:val="Normal"/>
    <w:uiPriority w:val="34"/>
    <w:qFormat/>
    <w:rsid w:val="006716E8"/>
    <w:pPr>
      <w:ind w:left="720"/>
      <w:contextualSpacing/>
    </w:pPr>
    <w:rPr>
      <w:lang w:val="en-US"/>
    </w:rPr>
  </w:style>
  <w:style w:type="paragraph" w:customStyle="1" w:styleId="p3">
    <w:name w:val="p3"/>
    <w:basedOn w:val="Normal"/>
    <w:rsid w:val="006435CD"/>
    <w:pPr>
      <w:spacing w:before="100" w:beforeAutospacing="1" w:after="100" w:afterAutospacing="1" w:line="240" w:lineRule="auto"/>
    </w:pPr>
    <w:rPr>
      <w:rFonts w:ascii="Times New Roman" w:eastAsiaTheme="minorEastAsia" w:hAnsi="Times New Roman" w:cs="Times New Roman"/>
      <w:sz w:val="24"/>
      <w:szCs w:val="24"/>
      <w:lang w:val="en-US" w:eastAsia="en-CA"/>
    </w:rPr>
  </w:style>
  <w:style w:type="paragraph" w:styleId="BalloonText">
    <w:name w:val="Balloon Text"/>
    <w:basedOn w:val="Normal"/>
    <w:link w:val="BalloonTextChar"/>
    <w:uiPriority w:val="99"/>
    <w:semiHidden/>
    <w:unhideWhenUsed/>
    <w:rsid w:val="00C70D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D25"/>
    <w:rPr>
      <w:rFonts w:ascii="Tahoma" w:hAnsi="Tahoma" w:cs="Tahoma"/>
      <w:sz w:val="16"/>
      <w:szCs w:val="16"/>
      <w:lang w:val="fr-FR"/>
    </w:rPr>
  </w:style>
  <w:style w:type="character" w:styleId="CommentReference">
    <w:name w:val="annotation reference"/>
    <w:basedOn w:val="DefaultParagraphFont"/>
    <w:uiPriority w:val="99"/>
    <w:semiHidden/>
    <w:unhideWhenUsed/>
    <w:rsid w:val="00DB0EF8"/>
    <w:rPr>
      <w:sz w:val="18"/>
      <w:szCs w:val="18"/>
    </w:rPr>
  </w:style>
  <w:style w:type="paragraph" w:styleId="CommentText">
    <w:name w:val="annotation text"/>
    <w:basedOn w:val="Normal"/>
    <w:link w:val="CommentTextChar"/>
    <w:uiPriority w:val="99"/>
    <w:semiHidden/>
    <w:unhideWhenUsed/>
    <w:rsid w:val="00DB0EF8"/>
    <w:pPr>
      <w:spacing w:line="240" w:lineRule="auto"/>
    </w:pPr>
    <w:rPr>
      <w:sz w:val="24"/>
      <w:szCs w:val="24"/>
    </w:rPr>
  </w:style>
  <w:style w:type="character" w:customStyle="1" w:styleId="CommentTextChar">
    <w:name w:val="Comment Text Char"/>
    <w:basedOn w:val="DefaultParagraphFont"/>
    <w:link w:val="CommentText"/>
    <w:uiPriority w:val="99"/>
    <w:semiHidden/>
    <w:rsid w:val="00DB0EF8"/>
    <w:rPr>
      <w:sz w:val="24"/>
      <w:szCs w:val="24"/>
      <w:lang w:val="fr-FR"/>
    </w:rPr>
  </w:style>
  <w:style w:type="paragraph" w:styleId="CommentSubject">
    <w:name w:val="annotation subject"/>
    <w:basedOn w:val="CommentText"/>
    <w:next w:val="CommentText"/>
    <w:link w:val="CommentSubjectChar"/>
    <w:uiPriority w:val="99"/>
    <w:semiHidden/>
    <w:unhideWhenUsed/>
    <w:rsid w:val="00DB0EF8"/>
    <w:rPr>
      <w:b/>
      <w:bCs/>
      <w:sz w:val="20"/>
      <w:szCs w:val="20"/>
    </w:rPr>
  </w:style>
  <w:style w:type="character" w:customStyle="1" w:styleId="CommentSubjectChar">
    <w:name w:val="Comment Subject Char"/>
    <w:basedOn w:val="CommentTextChar"/>
    <w:link w:val="CommentSubject"/>
    <w:uiPriority w:val="99"/>
    <w:semiHidden/>
    <w:rsid w:val="00DB0EF8"/>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ry@hogwarts.edu" TargetMode="External"/><Relationship Id="rId3" Type="http://schemas.microsoft.com/office/2007/relationships/stylesWithEffects" Target="stylesWithEffects.xml"/><Relationship Id="rId7" Type="http://schemas.openxmlformats.org/officeDocument/2006/relationships/hyperlink" Target="mailto:Frodo@middle-earth.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andalf@middle-earth.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rwen@middle-earth.com" TargetMode="External"/><Relationship Id="rId4" Type="http://schemas.openxmlformats.org/officeDocument/2006/relationships/settings" Target="settings.xml"/><Relationship Id="rId9" Type="http://schemas.openxmlformats.org/officeDocument/2006/relationships/hyperlink" Target="mailto:rowena@hogwart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bgomez</cp:lastModifiedBy>
  <cp:revision>3</cp:revision>
  <cp:lastPrinted>2014-10-07T07:04:00Z</cp:lastPrinted>
  <dcterms:created xsi:type="dcterms:W3CDTF">2014-10-08T10:26:00Z</dcterms:created>
  <dcterms:modified xsi:type="dcterms:W3CDTF">2014-10-08T10:28:00Z</dcterms:modified>
</cp:coreProperties>
</file>